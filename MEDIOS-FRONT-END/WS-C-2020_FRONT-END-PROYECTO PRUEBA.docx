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6645" w14:textId="06EBCD39" w:rsidR="006E6145" w:rsidRPr="0025767E" w:rsidRDefault="00453B91" w:rsidP="006E6145">
      <w:pPr>
        <w:pStyle w:val="Ttulo"/>
        <w:ind w:right="-1"/>
        <w:rPr>
          <w:noProof/>
          <w:lang w:val="es-CO"/>
        </w:rPr>
      </w:pPr>
      <w:bookmarkStart w:id="0" w:name="_Toc386117270"/>
      <w:bookmarkStart w:id="1" w:name="_Toc386117477"/>
      <w:r w:rsidRPr="0025767E">
        <w:rPr>
          <w:noProof/>
          <w:lang w:val="es-CO"/>
        </w:rPr>
        <w:t>Test Project</w:t>
      </w:r>
    </w:p>
    <w:p w14:paraId="663F44AC" w14:textId="3D6CB5B8" w:rsidR="00AE528B" w:rsidRPr="0025767E" w:rsidRDefault="00BB3628" w:rsidP="006E6145">
      <w:pPr>
        <w:pStyle w:val="Subttulo"/>
        <w:ind w:right="-1"/>
        <w:rPr>
          <w:i w:val="0"/>
          <w:noProof/>
          <w:lang w:val="es-CO"/>
        </w:rPr>
      </w:pPr>
      <w:r w:rsidRPr="0025767E">
        <w:rPr>
          <w:noProof/>
          <w:lang w:val="es-CO"/>
        </w:rPr>
        <w:t>Front-end</w:t>
      </w:r>
      <w:r w:rsidRPr="0025767E">
        <w:rPr>
          <w:noProof/>
          <w:lang w:val="es-CO"/>
        </w:rPr>
        <w:br/>
      </w:r>
      <w:r w:rsidR="00424399" w:rsidRPr="0025767E">
        <w:rPr>
          <w:noProof/>
          <w:lang w:val="es-CO"/>
        </w:rPr>
        <w:t>Tecnologías Web</w:t>
      </w:r>
    </w:p>
    <w:p w14:paraId="3AC9D7E0" w14:textId="6C6B75CD" w:rsidR="00453B91" w:rsidRPr="0025767E" w:rsidRDefault="00453B91" w:rsidP="00453B91">
      <w:pPr>
        <w:rPr>
          <w:noProof/>
          <w:lang w:val="es-CO"/>
        </w:rPr>
      </w:pPr>
    </w:p>
    <w:p w14:paraId="68E4B64B" w14:textId="77777777" w:rsidR="00453B91" w:rsidRPr="0025767E" w:rsidRDefault="00453B91" w:rsidP="00453B91">
      <w:pPr>
        <w:jc w:val="right"/>
        <w:rPr>
          <w:noProof/>
          <w:lang w:val="es-CO"/>
        </w:rPr>
      </w:pPr>
    </w:p>
    <w:p w14:paraId="0A784D23" w14:textId="77777777" w:rsidR="00453B91" w:rsidRPr="0025767E" w:rsidRDefault="00453B91" w:rsidP="00453B91">
      <w:pPr>
        <w:jc w:val="right"/>
        <w:rPr>
          <w:noProof/>
          <w:lang w:val="es-CO"/>
        </w:rPr>
      </w:pPr>
    </w:p>
    <w:p w14:paraId="15EF72B1" w14:textId="77777777" w:rsidR="00453B91" w:rsidRPr="0025767E" w:rsidRDefault="00453B91" w:rsidP="00453B91">
      <w:pPr>
        <w:rPr>
          <w:noProof/>
          <w:lang w:val="es-CO"/>
        </w:rPr>
      </w:pPr>
    </w:p>
    <w:p w14:paraId="5BC55B8A" w14:textId="77777777" w:rsidR="00453B91" w:rsidRPr="0025767E" w:rsidRDefault="00453B91" w:rsidP="00453B91">
      <w:pPr>
        <w:rPr>
          <w:noProof/>
          <w:lang w:val="es-CO"/>
        </w:rPr>
      </w:pPr>
    </w:p>
    <w:p w14:paraId="16E407C3" w14:textId="77777777" w:rsidR="00453B91" w:rsidRPr="0025767E" w:rsidRDefault="00453B91" w:rsidP="00453B91">
      <w:pPr>
        <w:rPr>
          <w:noProof/>
          <w:lang w:val="es-CO"/>
        </w:rPr>
      </w:pPr>
    </w:p>
    <w:p w14:paraId="3F703A80" w14:textId="77777777" w:rsidR="00453B91" w:rsidRPr="0025767E" w:rsidRDefault="00453B91" w:rsidP="00453B91">
      <w:pPr>
        <w:rPr>
          <w:noProof/>
          <w:lang w:val="es-CO"/>
        </w:rPr>
      </w:pPr>
    </w:p>
    <w:p w14:paraId="27242A0C" w14:textId="77777777" w:rsidR="00453B91" w:rsidRPr="0025767E" w:rsidRDefault="00453B91" w:rsidP="00453B91">
      <w:pPr>
        <w:rPr>
          <w:noProof/>
          <w:lang w:val="es-CO"/>
        </w:rPr>
      </w:pPr>
    </w:p>
    <w:p w14:paraId="5C6F8C5E" w14:textId="77777777" w:rsidR="00453B91" w:rsidRPr="0025767E" w:rsidRDefault="00453B91" w:rsidP="00453B91">
      <w:pPr>
        <w:rPr>
          <w:noProof/>
          <w:lang w:val="es-CO"/>
        </w:rPr>
      </w:pPr>
    </w:p>
    <w:p w14:paraId="5757C435" w14:textId="77777777" w:rsidR="00453B91" w:rsidRPr="0025767E" w:rsidRDefault="00453B91" w:rsidP="00453B91">
      <w:pPr>
        <w:rPr>
          <w:noProof/>
          <w:lang w:val="es-CO"/>
        </w:rPr>
      </w:pPr>
    </w:p>
    <w:p w14:paraId="25B0129F" w14:textId="77777777" w:rsidR="00453B91" w:rsidRPr="0025767E" w:rsidRDefault="00453B91" w:rsidP="00453B91">
      <w:pPr>
        <w:rPr>
          <w:noProof/>
          <w:lang w:val="es-CO"/>
        </w:rPr>
      </w:pPr>
    </w:p>
    <w:p w14:paraId="6A3FD10A" w14:textId="77777777" w:rsidR="00453B91" w:rsidRPr="0025767E" w:rsidRDefault="00453B91" w:rsidP="00453B91">
      <w:pPr>
        <w:rPr>
          <w:noProof/>
          <w:lang w:val="es-CO"/>
        </w:rPr>
      </w:pPr>
    </w:p>
    <w:p w14:paraId="0C96B7BB" w14:textId="77777777" w:rsidR="00453B91" w:rsidRPr="0025767E" w:rsidRDefault="00453B91" w:rsidP="00453B91">
      <w:pPr>
        <w:rPr>
          <w:noProof/>
          <w:lang w:val="es-CO"/>
        </w:rPr>
      </w:pPr>
    </w:p>
    <w:p w14:paraId="35DCA5A9" w14:textId="77777777" w:rsidR="00453B91" w:rsidRPr="0025767E" w:rsidRDefault="00453B91" w:rsidP="00453B91">
      <w:pPr>
        <w:rPr>
          <w:noProof/>
          <w:lang w:val="es-CO"/>
        </w:rPr>
      </w:pPr>
    </w:p>
    <w:p w14:paraId="6D0FBCB5" w14:textId="77777777" w:rsidR="00453B91" w:rsidRPr="0025767E" w:rsidRDefault="00453B91" w:rsidP="00453B91">
      <w:pPr>
        <w:rPr>
          <w:noProof/>
          <w:lang w:val="es-CO"/>
        </w:rPr>
      </w:pPr>
    </w:p>
    <w:p w14:paraId="7090E73B" w14:textId="77777777" w:rsidR="00453B91" w:rsidRPr="0025767E" w:rsidRDefault="00453B91" w:rsidP="00453B91">
      <w:pPr>
        <w:rPr>
          <w:noProof/>
          <w:lang w:val="es-CO"/>
        </w:rPr>
      </w:pPr>
    </w:p>
    <w:p w14:paraId="63D06A3C" w14:textId="77777777" w:rsidR="00453B91" w:rsidRPr="0025767E" w:rsidRDefault="00453B91" w:rsidP="00453B91">
      <w:pPr>
        <w:rPr>
          <w:noProof/>
          <w:lang w:val="es-CO"/>
        </w:rPr>
      </w:pPr>
    </w:p>
    <w:p w14:paraId="068FA09B" w14:textId="77777777" w:rsidR="00453B91" w:rsidRPr="0025767E" w:rsidRDefault="00453B91" w:rsidP="00453B91">
      <w:pPr>
        <w:rPr>
          <w:noProof/>
          <w:lang w:val="es-CO"/>
        </w:rPr>
      </w:pPr>
    </w:p>
    <w:p w14:paraId="5A22C285" w14:textId="77777777" w:rsidR="00453B91" w:rsidRPr="0025767E" w:rsidRDefault="00453B91" w:rsidP="00453B91">
      <w:pPr>
        <w:rPr>
          <w:noProof/>
          <w:lang w:val="es-CO"/>
        </w:rPr>
      </w:pPr>
    </w:p>
    <w:p w14:paraId="03B66199" w14:textId="77777777" w:rsidR="00453B91" w:rsidRPr="0025767E" w:rsidRDefault="00453B91" w:rsidP="00453B91">
      <w:pPr>
        <w:rPr>
          <w:noProof/>
          <w:lang w:val="es-CO"/>
        </w:rPr>
      </w:pPr>
    </w:p>
    <w:p w14:paraId="31313D0B" w14:textId="77777777" w:rsidR="00453B91" w:rsidRPr="0025767E" w:rsidRDefault="00453B91" w:rsidP="00453B91">
      <w:pPr>
        <w:rPr>
          <w:noProof/>
          <w:lang w:val="es-CO"/>
        </w:rPr>
      </w:pPr>
    </w:p>
    <w:p w14:paraId="13FDD3DE" w14:textId="77777777" w:rsidR="00453B91" w:rsidRPr="0025767E" w:rsidRDefault="00453B91" w:rsidP="00453B91">
      <w:pPr>
        <w:rPr>
          <w:noProof/>
          <w:lang w:val="es-CO"/>
        </w:rPr>
      </w:pPr>
    </w:p>
    <w:p w14:paraId="54020523" w14:textId="77777777" w:rsidR="00453B91" w:rsidRPr="0025767E" w:rsidRDefault="00453B91" w:rsidP="00453B91">
      <w:pPr>
        <w:rPr>
          <w:noProof/>
          <w:lang w:val="es-CO"/>
        </w:rPr>
      </w:pPr>
    </w:p>
    <w:p w14:paraId="510421CE" w14:textId="77777777" w:rsidR="00453B91" w:rsidRPr="0025767E" w:rsidRDefault="00453B91" w:rsidP="00453B91">
      <w:pPr>
        <w:rPr>
          <w:noProof/>
          <w:lang w:val="es-CO"/>
        </w:rPr>
      </w:pPr>
    </w:p>
    <w:p w14:paraId="410467B9" w14:textId="77777777" w:rsidR="00453B91" w:rsidRPr="0025767E" w:rsidRDefault="00453B91" w:rsidP="00453B91">
      <w:pPr>
        <w:rPr>
          <w:noProof/>
          <w:lang w:val="es-CO"/>
        </w:rPr>
      </w:pPr>
    </w:p>
    <w:p w14:paraId="2565954A" w14:textId="77777777" w:rsidR="00453B91" w:rsidRPr="0025767E" w:rsidRDefault="00453B91" w:rsidP="00453B91">
      <w:pPr>
        <w:rPr>
          <w:noProof/>
          <w:lang w:val="es-CO"/>
        </w:rPr>
      </w:pPr>
    </w:p>
    <w:p w14:paraId="05C248F4" w14:textId="77777777" w:rsidR="00453B91" w:rsidRPr="0025767E" w:rsidRDefault="00453B91" w:rsidP="00453B91">
      <w:pPr>
        <w:rPr>
          <w:noProof/>
          <w:lang w:val="es-CO"/>
        </w:rPr>
      </w:pPr>
    </w:p>
    <w:p w14:paraId="79B8C172" w14:textId="77777777" w:rsidR="00453B91" w:rsidRPr="0025767E" w:rsidRDefault="00453B91" w:rsidP="00453B91">
      <w:pPr>
        <w:rPr>
          <w:noProof/>
          <w:lang w:val="es-CO"/>
        </w:rPr>
      </w:pPr>
    </w:p>
    <w:p w14:paraId="719339F9" w14:textId="09479FF0" w:rsidR="00453B91" w:rsidRPr="0025767E" w:rsidRDefault="00453B91" w:rsidP="0025767E">
      <w:pPr>
        <w:tabs>
          <w:tab w:val="left" w:pos="7890"/>
        </w:tabs>
        <w:spacing w:after="0"/>
        <w:rPr>
          <w:noProof/>
          <w:lang w:val="es-CO"/>
        </w:rPr>
      </w:pPr>
      <w:r w:rsidRPr="0025767E">
        <w:rPr>
          <w:noProof/>
          <w:lang w:val="es-CO"/>
        </w:rPr>
        <w:lastRenderedPageBreak/>
        <w:t>Submitted by:</w:t>
      </w:r>
      <w:ins w:id="2" w:author="AprendizCDA" w:date="2020-03-11T15:38:00Z">
        <w:r w:rsidR="0025767E">
          <w:rPr>
            <w:noProof/>
            <w:lang w:val="es-CO"/>
          </w:rPr>
          <w:tab/>
        </w:r>
      </w:ins>
    </w:p>
    <w:p w14:paraId="05E52BEA" w14:textId="0E2BDB8F" w:rsidR="00424399" w:rsidRPr="0025767E" w:rsidRDefault="00424399" w:rsidP="00453B91">
      <w:pPr>
        <w:spacing w:after="0"/>
        <w:rPr>
          <w:noProof/>
          <w:lang w:val="es-CO"/>
        </w:rPr>
      </w:pPr>
      <w:r w:rsidRPr="0025767E">
        <w:rPr>
          <w:noProof/>
          <w:lang w:val="es-CO"/>
        </w:rPr>
        <w:t>LUIS FELIPE RESTREPO ARGÜELLO     (Experto CDA – Chía)</w:t>
      </w:r>
    </w:p>
    <w:p w14:paraId="5DC534BD" w14:textId="5827584A" w:rsidR="00424399" w:rsidRPr="0025767E" w:rsidRDefault="00424399" w:rsidP="00453B91">
      <w:pPr>
        <w:spacing w:after="0"/>
        <w:rPr>
          <w:noProof/>
          <w:lang w:val="es-CO"/>
        </w:rPr>
      </w:pPr>
      <w:r w:rsidRPr="0025767E">
        <w:rPr>
          <w:noProof/>
          <w:lang w:val="es-CO"/>
        </w:rPr>
        <w:t>LEONARDO ROJAS    (Experto CBA - Mosquera)</w:t>
      </w:r>
    </w:p>
    <w:p w14:paraId="1BA6C998" w14:textId="77777777" w:rsidR="00D14137" w:rsidRPr="0025767E" w:rsidRDefault="00D14137" w:rsidP="00D14137">
      <w:pPr>
        <w:spacing w:after="0"/>
        <w:rPr>
          <w:noProof/>
          <w:lang w:val="es-CO"/>
        </w:rPr>
        <w:sectPr w:rsidR="00D14137" w:rsidRPr="0025767E" w:rsidSect="00AE528B">
          <w:headerReference w:type="even" r:id="rId8"/>
          <w:headerReference w:type="default" r:id="rId9"/>
          <w:footerReference w:type="even" r:id="rId10"/>
          <w:footerReference w:type="default" r:id="rId11"/>
          <w:headerReference w:type="first" r:id="rId12"/>
          <w:footerReference w:type="first" r:id="rId13"/>
          <w:pgSz w:w="11906" w:h="16838" w:code="9"/>
          <w:pgMar w:top="1134" w:right="1134" w:bottom="2268" w:left="1134" w:header="1134" w:footer="567" w:gutter="0"/>
          <w:cols w:space="708"/>
          <w:titlePg/>
          <w:docGrid w:linePitch="360"/>
        </w:sectPr>
        <w:pPrChange w:id="3" w:author="AprendizCDA" w:date="2020-03-07T10:39:00Z">
          <w:pPr/>
        </w:pPrChange>
      </w:pPr>
    </w:p>
    <w:p w14:paraId="68909186" w14:textId="552B5B9B" w:rsidR="00D103CB" w:rsidRPr="0025767E" w:rsidRDefault="00424399" w:rsidP="00887C3D">
      <w:pPr>
        <w:pStyle w:val="Ttulo1"/>
        <w:rPr>
          <w:noProof/>
          <w:lang w:val="es-CO"/>
        </w:rPr>
      </w:pPr>
      <w:r w:rsidRPr="0025767E">
        <w:rPr>
          <w:noProof/>
          <w:lang w:val="es-CO"/>
        </w:rPr>
        <w:lastRenderedPageBreak/>
        <w:t>Contenido</w:t>
      </w:r>
    </w:p>
    <w:p w14:paraId="2FEC05DA" w14:textId="02F833BB" w:rsidR="002329C3" w:rsidRPr="0025767E" w:rsidRDefault="00D103CB">
      <w:pPr>
        <w:pStyle w:val="TDC1"/>
        <w:tabs>
          <w:tab w:val="right" w:leader="dot" w:pos="9628"/>
        </w:tabs>
        <w:rPr>
          <w:rFonts w:asciiTheme="minorHAnsi" w:eastAsiaTheme="minorEastAsia" w:hAnsiTheme="minorHAnsi" w:cstheme="minorBidi"/>
          <w:b w:val="0"/>
          <w:noProof/>
          <w:sz w:val="24"/>
          <w:szCs w:val="24"/>
          <w:lang w:val="es-CO" w:eastAsia="zh-TW"/>
        </w:rPr>
      </w:pPr>
      <w:r w:rsidRPr="0025767E">
        <w:rPr>
          <w:noProof/>
          <w:lang w:val="es-CO"/>
        </w:rPr>
        <w:fldChar w:fldCharType="begin"/>
      </w:r>
      <w:r w:rsidRPr="0025767E">
        <w:rPr>
          <w:noProof/>
          <w:lang w:val="es-CO"/>
        </w:rPr>
        <w:instrText xml:space="preserve"> TOC \o "1-3" \h \z \u </w:instrText>
      </w:r>
      <w:r w:rsidRPr="0025767E">
        <w:rPr>
          <w:noProof/>
          <w:lang w:val="es-CO"/>
        </w:rPr>
        <w:fldChar w:fldCharType="separate"/>
      </w:r>
      <w:hyperlink w:anchor="_Toc17188032" w:history="1">
        <w:r w:rsidR="002329C3" w:rsidRPr="0025767E">
          <w:rPr>
            <w:rStyle w:val="Hipervnculo"/>
            <w:noProof/>
            <w:lang w:val="es-CO"/>
          </w:rPr>
          <w:t>Conten</w:t>
        </w:r>
        <w:r w:rsidR="00424399" w:rsidRPr="0025767E">
          <w:rPr>
            <w:rStyle w:val="Hipervnculo"/>
            <w:noProof/>
            <w:lang w:val="es-CO"/>
          </w:rPr>
          <w:t>ido</w:t>
        </w:r>
        <w:r w:rsidR="002329C3" w:rsidRPr="0025767E">
          <w:rPr>
            <w:noProof/>
            <w:webHidden/>
            <w:lang w:val="es-CO"/>
          </w:rPr>
          <w:tab/>
        </w:r>
        <w:r w:rsidR="002329C3" w:rsidRPr="0025767E">
          <w:rPr>
            <w:noProof/>
            <w:webHidden/>
            <w:lang w:val="es-CO"/>
          </w:rPr>
          <w:fldChar w:fldCharType="begin"/>
        </w:r>
        <w:r w:rsidR="002329C3" w:rsidRPr="0025767E">
          <w:rPr>
            <w:noProof/>
            <w:webHidden/>
            <w:lang w:val="es-CO"/>
          </w:rPr>
          <w:instrText xml:space="preserve"> PAGEREF _Toc17188032 \h </w:instrText>
        </w:r>
        <w:r w:rsidR="002329C3" w:rsidRPr="0025767E">
          <w:rPr>
            <w:noProof/>
            <w:webHidden/>
            <w:lang w:val="es-CO"/>
          </w:rPr>
        </w:r>
        <w:r w:rsidR="002329C3" w:rsidRPr="0025767E">
          <w:rPr>
            <w:noProof/>
            <w:webHidden/>
            <w:lang w:val="es-CO"/>
          </w:rPr>
          <w:fldChar w:fldCharType="separate"/>
        </w:r>
        <w:r w:rsidR="008621FB">
          <w:rPr>
            <w:noProof/>
            <w:webHidden/>
            <w:lang w:val="es-CO"/>
          </w:rPr>
          <w:t>3</w:t>
        </w:r>
        <w:r w:rsidR="002329C3" w:rsidRPr="0025767E">
          <w:rPr>
            <w:noProof/>
            <w:webHidden/>
            <w:lang w:val="es-CO"/>
          </w:rPr>
          <w:fldChar w:fldCharType="end"/>
        </w:r>
      </w:hyperlink>
    </w:p>
    <w:p w14:paraId="0CA93E83" w14:textId="58810DE4" w:rsidR="002329C3" w:rsidRPr="0025767E" w:rsidRDefault="003855A2">
      <w:pPr>
        <w:pStyle w:val="TDC1"/>
        <w:tabs>
          <w:tab w:val="right" w:leader="dot" w:pos="9628"/>
        </w:tabs>
        <w:rPr>
          <w:rFonts w:asciiTheme="minorHAnsi" w:eastAsiaTheme="minorEastAsia" w:hAnsiTheme="minorHAnsi" w:cstheme="minorBidi"/>
          <w:b w:val="0"/>
          <w:noProof/>
          <w:sz w:val="24"/>
          <w:szCs w:val="24"/>
          <w:lang w:val="es-CO" w:eastAsia="zh-TW"/>
        </w:rPr>
      </w:pPr>
      <w:hyperlink w:anchor="_Toc17188033" w:history="1">
        <w:r w:rsidR="002329C3" w:rsidRPr="0025767E">
          <w:rPr>
            <w:rStyle w:val="Hipervnculo"/>
            <w:noProof/>
            <w:lang w:val="es-CO"/>
          </w:rPr>
          <w:t>Introduc</w:t>
        </w:r>
        <w:r w:rsidR="00424399" w:rsidRPr="0025767E">
          <w:rPr>
            <w:rStyle w:val="Hipervnculo"/>
            <w:noProof/>
            <w:lang w:val="es-CO"/>
          </w:rPr>
          <w:t>c</w:t>
        </w:r>
        <w:r w:rsidR="002329C3" w:rsidRPr="0025767E">
          <w:rPr>
            <w:rStyle w:val="Hipervnculo"/>
            <w:noProof/>
            <w:lang w:val="es-CO"/>
          </w:rPr>
          <w:t>i</w:t>
        </w:r>
        <w:r w:rsidR="00424399" w:rsidRPr="0025767E">
          <w:rPr>
            <w:rStyle w:val="Hipervnculo"/>
            <w:noProof/>
            <w:lang w:val="es-CO"/>
          </w:rPr>
          <w:t>ó</w:t>
        </w:r>
        <w:r w:rsidR="002329C3" w:rsidRPr="0025767E">
          <w:rPr>
            <w:rStyle w:val="Hipervnculo"/>
            <w:noProof/>
            <w:lang w:val="es-CO"/>
          </w:rPr>
          <w:t>n</w:t>
        </w:r>
        <w:r w:rsidR="002329C3" w:rsidRPr="0025767E">
          <w:rPr>
            <w:noProof/>
            <w:webHidden/>
            <w:lang w:val="es-CO"/>
          </w:rPr>
          <w:tab/>
        </w:r>
        <w:r w:rsidR="002329C3" w:rsidRPr="0025767E">
          <w:rPr>
            <w:noProof/>
            <w:webHidden/>
            <w:lang w:val="es-CO"/>
          </w:rPr>
          <w:fldChar w:fldCharType="begin"/>
        </w:r>
        <w:r w:rsidR="002329C3" w:rsidRPr="0025767E">
          <w:rPr>
            <w:noProof/>
            <w:webHidden/>
            <w:lang w:val="es-CO"/>
          </w:rPr>
          <w:instrText xml:space="preserve"> PAGEREF _Toc17188033 \h </w:instrText>
        </w:r>
        <w:r w:rsidR="002329C3" w:rsidRPr="0025767E">
          <w:rPr>
            <w:noProof/>
            <w:webHidden/>
            <w:lang w:val="es-CO"/>
          </w:rPr>
        </w:r>
        <w:r w:rsidR="002329C3" w:rsidRPr="0025767E">
          <w:rPr>
            <w:noProof/>
            <w:webHidden/>
            <w:lang w:val="es-CO"/>
          </w:rPr>
          <w:fldChar w:fldCharType="separate"/>
        </w:r>
        <w:r w:rsidR="008621FB">
          <w:rPr>
            <w:noProof/>
            <w:webHidden/>
            <w:lang w:val="es-CO"/>
          </w:rPr>
          <w:t>4</w:t>
        </w:r>
        <w:r w:rsidR="002329C3" w:rsidRPr="0025767E">
          <w:rPr>
            <w:noProof/>
            <w:webHidden/>
            <w:lang w:val="es-CO"/>
          </w:rPr>
          <w:fldChar w:fldCharType="end"/>
        </w:r>
      </w:hyperlink>
    </w:p>
    <w:p w14:paraId="53CFD18C" w14:textId="69FECE90" w:rsidR="002329C3" w:rsidRPr="0025767E" w:rsidRDefault="008C18E6">
      <w:pPr>
        <w:pStyle w:val="TDC1"/>
        <w:tabs>
          <w:tab w:val="right" w:leader="dot" w:pos="9628"/>
        </w:tabs>
        <w:rPr>
          <w:rFonts w:asciiTheme="minorHAnsi" w:eastAsiaTheme="minorEastAsia" w:hAnsiTheme="minorHAnsi" w:cstheme="minorBidi"/>
          <w:b w:val="0"/>
          <w:noProof/>
          <w:sz w:val="24"/>
          <w:szCs w:val="24"/>
          <w:lang w:val="es-CO" w:eastAsia="zh-TW"/>
        </w:rPr>
      </w:pPr>
      <w:r w:rsidRPr="0025767E">
        <w:rPr>
          <w:noProof/>
          <w:lang w:val="es-CO"/>
        </w:rPr>
        <w:t>Descripci</w:t>
      </w:r>
      <w:r w:rsidR="001935CE">
        <w:rPr>
          <w:noProof/>
          <w:lang w:val="es-CO"/>
        </w:rPr>
        <w:t>ón del proyecto y tareas</w:t>
      </w:r>
      <w:r w:rsidR="001935CE">
        <w:rPr>
          <w:noProof/>
          <w:lang w:val="es-CO"/>
        </w:rPr>
        <w:tab/>
      </w:r>
      <w:r w:rsidRPr="0025767E">
        <w:rPr>
          <w:noProof/>
          <w:lang w:val="es-CO"/>
        </w:rPr>
        <w:t>5</w:t>
      </w:r>
    </w:p>
    <w:p w14:paraId="66A6DD45" w14:textId="6F474DAA" w:rsidR="002329C3" w:rsidRPr="0025767E" w:rsidRDefault="001935CE">
      <w:pPr>
        <w:pStyle w:val="TDC2"/>
        <w:rPr>
          <w:rFonts w:asciiTheme="minorHAnsi" w:eastAsiaTheme="minorEastAsia" w:hAnsiTheme="minorHAnsi"/>
          <w:noProof/>
          <w:sz w:val="24"/>
          <w:szCs w:val="24"/>
          <w:lang w:val="es-CO" w:eastAsia="zh-TW"/>
        </w:rPr>
      </w:pPr>
      <w:r>
        <w:rPr>
          <w:noProof/>
          <w:lang w:val="es-CO"/>
        </w:rPr>
        <w:t xml:space="preserve">Glosario </w:t>
      </w:r>
      <w:r>
        <w:rPr>
          <w:noProof/>
          <w:lang w:val="es-CO"/>
        </w:rPr>
        <w:tab/>
        <w:t>………5</w:t>
      </w:r>
    </w:p>
    <w:p w14:paraId="18122294" w14:textId="232162B0" w:rsidR="00C35B84" w:rsidRPr="0025767E" w:rsidRDefault="00C35B84" w:rsidP="0025767E">
      <w:pPr>
        <w:pStyle w:val="TDC2"/>
        <w:rPr>
          <w:rFonts w:asciiTheme="minorHAnsi" w:eastAsiaTheme="minorEastAsia" w:hAnsiTheme="minorHAnsi"/>
          <w:i/>
          <w:noProof/>
          <w:sz w:val="24"/>
          <w:szCs w:val="24"/>
          <w:lang w:val="es-CO" w:eastAsia="zh-TW"/>
        </w:rPr>
      </w:pPr>
      <w:r>
        <w:rPr>
          <w:noProof/>
          <w:lang w:val="es-CO"/>
        </w:rPr>
        <w:t>Tareas…………………</w:t>
      </w:r>
      <w:r>
        <w:rPr>
          <w:noProof/>
          <w:lang w:val="es-CO"/>
        </w:rPr>
        <w:tab/>
        <w:t>6</w:t>
      </w:r>
    </w:p>
    <w:p w14:paraId="2C62C213" w14:textId="12DB7BD9" w:rsidR="00C35B84" w:rsidRPr="0025767E" w:rsidRDefault="00C35B84" w:rsidP="008621FB">
      <w:pPr>
        <w:pStyle w:val="TDC1"/>
        <w:tabs>
          <w:tab w:val="right" w:leader="dot" w:pos="9628"/>
        </w:tabs>
        <w:rPr>
          <w:rFonts w:asciiTheme="minorHAnsi" w:eastAsiaTheme="minorEastAsia" w:hAnsiTheme="minorHAnsi" w:cstheme="minorBidi"/>
          <w:b w:val="0"/>
          <w:noProof/>
          <w:sz w:val="24"/>
          <w:szCs w:val="24"/>
          <w:lang w:val="es-CO" w:eastAsia="zh-TW"/>
        </w:rPr>
      </w:pPr>
      <w:r>
        <w:rPr>
          <w:noProof/>
          <w:lang w:val="es-CO"/>
        </w:rPr>
        <w:t>Instrucciones para el competidor…</w:t>
      </w:r>
      <w:r>
        <w:rPr>
          <w:noProof/>
          <w:lang w:val="es-CO"/>
        </w:rPr>
        <w:tab/>
        <w:t>6-7</w:t>
      </w:r>
    </w:p>
    <w:p w14:paraId="63509B90" w14:textId="507DD9BF" w:rsidR="002329C3" w:rsidRPr="0025767E" w:rsidRDefault="00827521">
      <w:pPr>
        <w:pStyle w:val="TDC1"/>
        <w:tabs>
          <w:tab w:val="right" w:leader="dot" w:pos="9628"/>
        </w:tabs>
        <w:rPr>
          <w:rFonts w:asciiTheme="minorHAnsi" w:eastAsiaTheme="minorEastAsia" w:hAnsiTheme="minorHAnsi" w:cstheme="minorBidi"/>
          <w:b w:val="0"/>
          <w:noProof/>
          <w:sz w:val="24"/>
          <w:szCs w:val="24"/>
          <w:lang w:val="es-CO" w:eastAsia="zh-TW"/>
        </w:rPr>
      </w:pPr>
      <w:r>
        <w:rPr>
          <w:noProof/>
          <w:lang w:val="es-CO"/>
        </w:rPr>
        <w:t>Esquema de puntuación……</w:t>
      </w:r>
      <w:r>
        <w:rPr>
          <w:noProof/>
          <w:lang w:val="es-CO"/>
        </w:rPr>
        <w:tab/>
        <w:t>7</w:t>
      </w:r>
    </w:p>
    <w:p w14:paraId="39353775" w14:textId="7E76D591" w:rsidR="00887C3D" w:rsidRPr="0025767E" w:rsidRDefault="00D103CB" w:rsidP="00D103CB">
      <w:pPr>
        <w:rPr>
          <w:noProof/>
          <w:lang w:val="es-CO"/>
        </w:rPr>
      </w:pPr>
      <w:r w:rsidRPr="0025767E">
        <w:rPr>
          <w:noProof/>
          <w:lang w:val="es-CO"/>
        </w:rPr>
        <w:fldChar w:fldCharType="end"/>
      </w:r>
    </w:p>
    <w:p w14:paraId="499D4F1B" w14:textId="77777777" w:rsidR="00887C3D" w:rsidRPr="0025767E" w:rsidRDefault="00887C3D" w:rsidP="00887C3D">
      <w:pPr>
        <w:rPr>
          <w:noProof/>
          <w:lang w:val="es-CO"/>
        </w:rPr>
      </w:pPr>
      <w:r w:rsidRPr="0025767E">
        <w:rPr>
          <w:noProof/>
          <w:lang w:val="es-CO"/>
        </w:rPr>
        <w:br w:type="page"/>
      </w:r>
    </w:p>
    <w:p w14:paraId="5F69A8B1" w14:textId="1EB36ADB" w:rsidR="00453B91" w:rsidRPr="0025767E" w:rsidRDefault="00424399" w:rsidP="0044136E">
      <w:pPr>
        <w:pStyle w:val="Ttulo1"/>
        <w:rPr>
          <w:rFonts w:ascii="Arial" w:hAnsi="Arial"/>
          <w:noProof/>
          <w:color w:val="0070C0"/>
          <w:lang w:val="es-CO"/>
        </w:rPr>
      </w:pPr>
      <w:bookmarkStart w:id="4" w:name="_Toc386117271"/>
      <w:bookmarkStart w:id="5" w:name="_Toc386117478"/>
      <w:r w:rsidRPr="0025767E">
        <w:rPr>
          <w:noProof/>
          <w:lang w:val="es-CO"/>
        </w:rPr>
        <w:lastRenderedPageBreak/>
        <w:t>Introducci</w:t>
      </w:r>
      <w:r w:rsidR="008C18E6" w:rsidRPr="0025767E">
        <w:rPr>
          <w:noProof/>
          <w:lang w:val="es-CO"/>
        </w:rPr>
        <w:t>ó</w:t>
      </w:r>
      <w:r w:rsidRPr="0025767E">
        <w:rPr>
          <w:noProof/>
          <w:lang w:val="es-CO"/>
        </w:rPr>
        <w:t xml:space="preserve">n </w:t>
      </w:r>
    </w:p>
    <w:p w14:paraId="5E734690" w14:textId="062BA143" w:rsidR="00424399" w:rsidRDefault="00424399" w:rsidP="0025767E">
      <w:pPr>
        <w:pStyle w:val="Ttulo1"/>
        <w:jc w:val="both"/>
        <w:rPr>
          <w:rFonts w:ascii="Arial" w:eastAsiaTheme="minorHAnsi" w:hAnsi="Arial" w:cstheme="minorBidi"/>
          <w:b w:val="0"/>
          <w:noProof/>
          <w:color w:val="auto"/>
          <w:sz w:val="20"/>
          <w:szCs w:val="22"/>
          <w:lang w:val="es-CO"/>
        </w:rPr>
      </w:pPr>
      <w:r w:rsidRPr="0025767E">
        <w:rPr>
          <w:rFonts w:ascii="Arial" w:eastAsiaTheme="minorHAnsi" w:hAnsi="Arial" w:cstheme="minorBidi"/>
          <w:b w:val="0"/>
          <w:noProof/>
          <w:color w:val="auto"/>
          <w:sz w:val="20"/>
          <w:szCs w:val="22"/>
          <w:lang w:val="es-CO"/>
        </w:rPr>
        <w:t>La industria del entretenimiento cada día adquiere importancia significativa en la economía mundial, las diferentes tendencias crean un abanico de posibilidades a los consumidores de estos servicios.</w:t>
      </w:r>
    </w:p>
    <w:p w14:paraId="52D63EF0" w14:textId="77777777" w:rsidR="00A93A1E" w:rsidRPr="0025767E" w:rsidRDefault="00A93A1E" w:rsidP="0025767E">
      <w:pPr>
        <w:jc w:val="both"/>
        <w:rPr>
          <w:b/>
          <w:lang w:val="es-CO"/>
        </w:rPr>
      </w:pPr>
    </w:p>
    <w:p w14:paraId="6548BD93" w14:textId="6EFD7779" w:rsidR="008C18E6" w:rsidRPr="0025767E" w:rsidRDefault="00424399" w:rsidP="0025767E">
      <w:pPr>
        <w:spacing w:after="80"/>
        <w:jc w:val="both"/>
        <w:rPr>
          <w:rFonts w:ascii="Arial" w:hAnsi="Arial"/>
          <w:noProof/>
          <w:lang w:val="es-CO"/>
        </w:rPr>
      </w:pPr>
      <w:r w:rsidRPr="0025767E">
        <w:rPr>
          <w:rFonts w:ascii="Arial" w:hAnsi="Arial"/>
          <w:noProof/>
          <w:lang w:val="es-CO"/>
        </w:rPr>
        <w:t>La música no ha sido indiferente a los cambios generacionales y tecnológicos actuales;  es así que  observamos otras formas de llegar a este tipo de entretenimiento por medio de sitios web, Apps, reproductores y tiendas de contenidos digitales u otros medios interactivos.</w:t>
      </w:r>
    </w:p>
    <w:p w14:paraId="7F37FABF" w14:textId="1F3CD068" w:rsidR="008C18E6" w:rsidRDefault="008C18E6" w:rsidP="0025767E">
      <w:pPr>
        <w:spacing w:after="80"/>
        <w:jc w:val="both"/>
        <w:rPr>
          <w:rFonts w:ascii="Arial" w:hAnsi="Arial"/>
          <w:noProof/>
          <w:lang w:val="es-CO"/>
        </w:rPr>
      </w:pPr>
      <w:r w:rsidRPr="0025767E">
        <w:rPr>
          <w:rFonts w:ascii="Arial" w:hAnsi="Arial"/>
          <w:noProof/>
          <w:lang w:val="es-CO"/>
        </w:rPr>
        <w:t>El desarrollo de un</w:t>
      </w:r>
      <w:r>
        <w:rPr>
          <w:rFonts w:ascii="Arial" w:hAnsi="Arial"/>
          <w:noProof/>
          <w:lang w:val="es-CO"/>
        </w:rPr>
        <w:t>a</w:t>
      </w:r>
      <w:r w:rsidRPr="0025767E">
        <w:rPr>
          <w:rFonts w:ascii="Arial" w:hAnsi="Arial"/>
          <w:noProof/>
          <w:lang w:val="es-CO"/>
        </w:rPr>
        <w:t xml:space="preserve"> plataforma web esta divida en la actualidad por dos rutinas fundamentales además de la arquitectura</w:t>
      </w:r>
      <w:r>
        <w:rPr>
          <w:rFonts w:ascii="Arial" w:hAnsi="Arial"/>
          <w:noProof/>
          <w:lang w:val="es-CO"/>
        </w:rPr>
        <w:t xml:space="preserve"> de software</w:t>
      </w:r>
      <w:r w:rsidRPr="0025767E">
        <w:rPr>
          <w:rFonts w:ascii="Arial" w:hAnsi="Arial"/>
          <w:noProof/>
          <w:lang w:val="es-CO"/>
        </w:rPr>
        <w:t>, estas</w:t>
      </w:r>
      <w:r>
        <w:rPr>
          <w:rFonts w:ascii="Arial" w:hAnsi="Arial"/>
          <w:noProof/>
          <w:lang w:val="es-CO"/>
        </w:rPr>
        <w:t>,</w:t>
      </w:r>
      <w:r w:rsidRPr="0025767E">
        <w:rPr>
          <w:rFonts w:ascii="Arial" w:hAnsi="Arial"/>
          <w:noProof/>
          <w:lang w:val="es-CO"/>
        </w:rPr>
        <w:t xml:space="preserve"> son conocidas como desarrollo Back-End y desarrollo Front-End. Esta ultima es una especialidad para el desarrollo web, que trabaja la interfaz web y hace que el usuario pueda interactuar con nuestra web.</w:t>
      </w:r>
    </w:p>
    <w:p w14:paraId="7B13DF8C" w14:textId="77777777" w:rsidR="00A93A1E" w:rsidRPr="0025767E" w:rsidRDefault="00A93A1E" w:rsidP="0025767E">
      <w:pPr>
        <w:spacing w:after="80"/>
        <w:jc w:val="both"/>
        <w:rPr>
          <w:rFonts w:ascii="Arial" w:hAnsi="Arial"/>
          <w:noProof/>
          <w:lang w:val="es-CO"/>
        </w:rPr>
      </w:pPr>
    </w:p>
    <w:p w14:paraId="2F388B32" w14:textId="490AFFE8" w:rsidR="008C18E6" w:rsidRDefault="008C18E6" w:rsidP="0025767E">
      <w:pPr>
        <w:spacing w:after="80"/>
        <w:jc w:val="both"/>
        <w:rPr>
          <w:rFonts w:ascii="Arial" w:hAnsi="Arial"/>
          <w:noProof/>
          <w:lang w:val="es-CO"/>
        </w:rPr>
      </w:pPr>
      <w:r w:rsidRPr="0025767E">
        <w:rPr>
          <w:rFonts w:ascii="Arial" w:hAnsi="Arial"/>
          <w:noProof/>
          <w:lang w:val="es-CO"/>
        </w:rPr>
        <w:t>Está orientado a lenguaje de marcas y al lenguaje de programación web de ejecución en equipos clientes, sin necesidad de uso de servidores externos. Casi todo lo que vemos en la pantalla cuando accedemos a una web es desarrollo Front-End, la estructuración de los apartados, tamaños, márgenes entre estructuras, tipos de letra, colores, adaptación para distintas pantallas, los efectos de ratón, teclado, movimientos, desplazamientos, efectos visuales…Esto sería la base origen en la que se centra la especialidad Front-End, dar formato a contenidos, desarrollo del aspecto de la web y manipular resultados de datos obtenidos.</w:t>
      </w:r>
    </w:p>
    <w:p w14:paraId="46084F22" w14:textId="77777777" w:rsidR="00A93A1E" w:rsidRDefault="00A93A1E" w:rsidP="0025767E">
      <w:pPr>
        <w:spacing w:after="80"/>
        <w:jc w:val="both"/>
        <w:rPr>
          <w:rFonts w:ascii="Arial" w:hAnsi="Arial"/>
          <w:noProof/>
          <w:lang w:val="es-CO"/>
        </w:rPr>
      </w:pPr>
    </w:p>
    <w:p w14:paraId="39B9ED6B" w14:textId="5519BD46" w:rsidR="008C18E6" w:rsidRPr="008C18E6" w:rsidRDefault="008C18E6" w:rsidP="0025767E">
      <w:pPr>
        <w:spacing w:after="80"/>
        <w:jc w:val="both"/>
        <w:rPr>
          <w:rFonts w:ascii="Arial" w:hAnsi="Arial"/>
          <w:noProof/>
          <w:lang w:val="es-CO"/>
        </w:rPr>
      </w:pPr>
      <w:r w:rsidRPr="008C18E6">
        <w:rPr>
          <w:rFonts w:ascii="Arial" w:hAnsi="Arial"/>
          <w:noProof/>
          <w:lang w:val="es-CO"/>
        </w:rPr>
        <w:t>Amigo competidor, en esta prueba utilizará sus habilidades para crear un sitio web</w:t>
      </w:r>
      <w:r>
        <w:rPr>
          <w:rFonts w:ascii="Arial" w:hAnsi="Arial"/>
          <w:noProof/>
          <w:lang w:val="es-CO"/>
        </w:rPr>
        <w:t xml:space="preserve"> Front -  End</w:t>
      </w:r>
      <w:r w:rsidRPr="008C18E6">
        <w:rPr>
          <w:rFonts w:ascii="Arial" w:hAnsi="Arial"/>
          <w:noProof/>
          <w:lang w:val="es-CO"/>
        </w:rPr>
        <w:t xml:space="preserve"> de una banda de rock, basado en el prototipo entregado, aprovechando las funcionalidades y el uso de las diferentes librerías que se suministran, haciendo que el desarrollo sea más sencillo, atractivo y fácil de realizar.</w:t>
      </w:r>
    </w:p>
    <w:p w14:paraId="65BD21EC" w14:textId="2CD5F92A" w:rsidR="008C18E6" w:rsidRPr="0025767E" w:rsidRDefault="008C18E6" w:rsidP="0025767E">
      <w:pPr>
        <w:spacing w:after="80"/>
        <w:jc w:val="both"/>
        <w:rPr>
          <w:rFonts w:ascii="Arial" w:hAnsi="Arial"/>
          <w:noProof/>
          <w:lang w:val="es-CO"/>
        </w:rPr>
      </w:pPr>
      <w:r w:rsidRPr="008C18E6">
        <w:rPr>
          <w:rFonts w:ascii="Arial" w:hAnsi="Arial"/>
          <w:noProof/>
          <w:lang w:val="es-CO"/>
        </w:rPr>
        <w:t>Los sitios responsives y los elementos multimedia juegan un papel clave y significativo al momento de difundir la imagen del sitio web requerido.</w:t>
      </w:r>
    </w:p>
    <w:p w14:paraId="17A79F1B" w14:textId="77777777" w:rsidR="008C18E6" w:rsidRPr="0025767E" w:rsidRDefault="008C18E6" w:rsidP="00453B91">
      <w:pPr>
        <w:spacing w:after="80"/>
        <w:rPr>
          <w:ins w:id="6" w:author="AprendizCDA" w:date="2020-03-07T10:49:00Z"/>
          <w:rFonts w:ascii="Arial" w:hAnsi="Arial"/>
          <w:noProof/>
          <w:lang w:val="es-CO"/>
        </w:rPr>
      </w:pPr>
    </w:p>
    <w:p w14:paraId="200237E2" w14:textId="77777777" w:rsidR="008C18E6" w:rsidRPr="0025767E" w:rsidRDefault="008C18E6" w:rsidP="00453B91">
      <w:pPr>
        <w:spacing w:after="80"/>
        <w:rPr>
          <w:ins w:id="7" w:author="AprendizCDA" w:date="2020-03-07T10:49:00Z"/>
          <w:rFonts w:ascii="Arial" w:hAnsi="Arial"/>
          <w:noProof/>
          <w:lang w:val="es-CO"/>
        </w:rPr>
      </w:pPr>
    </w:p>
    <w:p w14:paraId="7C737A63" w14:textId="77777777" w:rsidR="008C18E6" w:rsidRPr="0025767E" w:rsidRDefault="008C18E6" w:rsidP="00453B91">
      <w:pPr>
        <w:spacing w:after="80"/>
        <w:rPr>
          <w:ins w:id="8" w:author="AprendizCDA" w:date="2020-03-07T10:49:00Z"/>
          <w:rFonts w:ascii="Arial" w:hAnsi="Arial"/>
          <w:noProof/>
          <w:lang w:val="es-CO"/>
        </w:rPr>
      </w:pPr>
    </w:p>
    <w:p w14:paraId="2B8C9A06" w14:textId="77777777" w:rsidR="008C18E6" w:rsidRPr="0025767E" w:rsidRDefault="008C18E6" w:rsidP="00453B91">
      <w:pPr>
        <w:spacing w:after="80"/>
        <w:rPr>
          <w:ins w:id="9" w:author="AprendizCDA" w:date="2020-03-07T10:49:00Z"/>
          <w:rFonts w:ascii="Arial" w:hAnsi="Arial"/>
          <w:noProof/>
          <w:lang w:val="es-CO"/>
        </w:rPr>
      </w:pPr>
    </w:p>
    <w:p w14:paraId="57915008" w14:textId="77777777" w:rsidR="008C18E6" w:rsidRPr="0025767E" w:rsidRDefault="008C18E6" w:rsidP="00453B91">
      <w:pPr>
        <w:spacing w:after="80"/>
        <w:rPr>
          <w:ins w:id="10" w:author="AprendizCDA" w:date="2020-03-07T10:49:00Z"/>
          <w:rFonts w:ascii="Arial" w:hAnsi="Arial"/>
          <w:noProof/>
          <w:lang w:val="es-CO"/>
        </w:rPr>
      </w:pPr>
    </w:p>
    <w:p w14:paraId="530BB4F0" w14:textId="77777777" w:rsidR="008C18E6" w:rsidRPr="0025767E" w:rsidRDefault="008C18E6" w:rsidP="00453B91">
      <w:pPr>
        <w:spacing w:after="80"/>
        <w:rPr>
          <w:ins w:id="11" w:author="AprendizCDA" w:date="2020-03-07T10:49:00Z"/>
          <w:rFonts w:ascii="Arial" w:hAnsi="Arial"/>
          <w:noProof/>
          <w:lang w:val="es-CO"/>
        </w:rPr>
      </w:pPr>
    </w:p>
    <w:p w14:paraId="60D074BF" w14:textId="77777777" w:rsidR="008C18E6" w:rsidRPr="0025767E" w:rsidRDefault="008C18E6" w:rsidP="00453B91">
      <w:pPr>
        <w:spacing w:after="80"/>
        <w:rPr>
          <w:ins w:id="12" w:author="AprendizCDA" w:date="2020-03-07T10:49:00Z"/>
          <w:rFonts w:ascii="Arial" w:hAnsi="Arial"/>
          <w:noProof/>
          <w:lang w:val="es-CO"/>
        </w:rPr>
      </w:pPr>
    </w:p>
    <w:p w14:paraId="4CD628B3" w14:textId="77777777" w:rsidR="008C18E6" w:rsidRPr="0025767E" w:rsidRDefault="008C18E6" w:rsidP="00453B91">
      <w:pPr>
        <w:spacing w:after="80"/>
        <w:rPr>
          <w:ins w:id="13" w:author="AprendizCDA" w:date="2020-03-07T10:49:00Z"/>
          <w:rFonts w:ascii="Arial" w:hAnsi="Arial"/>
          <w:noProof/>
          <w:lang w:val="es-CO"/>
        </w:rPr>
      </w:pPr>
    </w:p>
    <w:p w14:paraId="02BDDEDA" w14:textId="77777777" w:rsidR="008C18E6" w:rsidRPr="0025767E" w:rsidRDefault="008C18E6" w:rsidP="00453B91">
      <w:pPr>
        <w:spacing w:after="80"/>
        <w:rPr>
          <w:ins w:id="14" w:author="AprendizCDA" w:date="2020-03-07T10:49:00Z"/>
          <w:rFonts w:ascii="Arial" w:hAnsi="Arial"/>
          <w:noProof/>
          <w:lang w:val="es-CO"/>
        </w:rPr>
      </w:pPr>
    </w:p>
    <w:p w14:paraId="6E53EC77" w14:textId="77777777" w:rsidR="008C18E6" w:rsidRPr="0025767E" w:rsidRDefault="008C18E6" w:rsidP="00453B91">
      <w:pPr>
        <w:spacing w:after="80"/>
        <w:rPr>
          <w:ins w:id="15" w:author="AprendizCDA" w:date="2020-03-07T10:49:00Z"/>
          <w:rFonts w:ascii="Arial" w:hAnsi="Arial"/>
          <w:noProof/>
          <w:lang w:val="es-CO"/>
        </w:rPr>
      </w:pPr>
    </w:p>
    <w:p w14:paraId="04E07315" w14:textId="77777777" w:rsidR="008C18E6" w:rsidRPr="0025767E" w:rsidRDefault="008C18E6" w:rsidP="00453B91">
      <w:pPr>
        <w:spacing w:after="80"/>
        <w:rPr>
          <w:ins w:id="16" w:author="AprendizCDA" w:date="2020-03-07T10:49:00Z"/>
          <w:rFonts w:ascii="Arial" w:hAnsi="Arial"/>
          <w:noProof/>
          <w:lang w:val="es-CO"/>
        </w:rPr>
      </w:pPr>
    </w:p>
    <w:p w14:paraId="79459596" w14:textId="77777777" w:rsidR="008C18E6" w:rsidRPr="0025767E" w:rsidRDefault="008C18E6" w:rsidP="00453B91">
      <w:pPr>
        <w:spacing w:after="80"/>
        <w:rPr>
          <w:ins w:id="17" w:author="AprendizCDA" w:date="2020-03-07T10:49:00Z"/>
          <w:rFonts w:ascii="Arial" w:hAnsi="Arial"/>
          <w:noProof/>
          <w:lang w:val="es-CO"/>
        </w:rPr>
      </w:pPr>
    </w:p>
    <w:p w14:paraId="792960B9" w14:textId="77777777" w:rsidR="008C18E6" w:rsidRPr="0025767E" w:rsidRDefault="008C18E6" w:rsidP="00453B91">
      <w:pPr>
        <w:spacing w:after="80"/>
        <w:rPr>
          <w:ins w:id="18" w:author="AprendizCDA" w:date="2020-03-07T10:49:00Z"/>
          <w:rFonts w:ascii="Arial" w:hAnsi="Arial"/>
          <w:noProof/>
          <w:lang w:val="es-CO"/>
        </w:rPr>
      </w:pPr>
    </w:p>
    <w:p w14:paraId="2310836D" w14:textId="77777777" w:rsidR="008C18E6" w:rsidRPr="0025767E" w:rsidRDefault="008C18E6" w:rsidP="00453B91">
      <w:pPr>
        <w:spacing w:after="80"/>
        <w:rPr>
          <w:ins w:id="19" w:author="AprendizCDA" w:date="2020-03-07T10:49:00Z"/>
          <w:rFonts w:ascii="Arial" w:hAnsi="Arial"/>
          <w:noProof/>
          <w:lang w:val="es-CO"/>
        </w:rPr>
      </w:pPr>
    </w:p>
    <w:p w14:paraId="50942807" w14:textId="77777777" w:rsidR="008C18E6" w:rsidRPr="0025767E" w:rsidRDefault="008C18E6" w:rsidP="00453B91">
      <w:pPr>
        <w:spacing w:after="80"/>
        <w:rPr>
          <w:ins w:id="20" w:author="AprendizCDA" w:date="2020-03-07T10:49:00Z"/>
          <w:rFonts w:ascii="Arial" w:hAnsi="Arial"/>
          <w:noProof/>
          <w:lang w:val="es-CO"/>
        </w:rPr>
      </w:pPr>
    </w:p>
    <w:p w14:paraId="17F70771" w14:textId="77777777" w:rsidR="008C18E6" w:rsidRPr="0025767E" w:rsidRDefault="008C18E6" w:rsidP="00453B91">
      <w:pPr>
        <w:spacing w:after="80"/>
        <w:rPr>
          <w:ins w:id="21" w:author="AprendizCDA" w:date="2020-03-07T10:49:00Z"/>
          <w:rFonts w:ascii="Arial" w:hAnsi="Arial"/>
          <w:noProof/>
          <w:lang w:val="es-CO"/>
        </w:rPr>
      </w:pPr>
    </w:p>
    <w:p w14:paraId="472E0B16" w14:textId="77777777" w:rsidR="008C18E6" w:rsidRPr="0025767E" w:rsidRDefault="008C18E6" w:rsidP="00453B91">
      <w:pPr>
        <w:spacing w:after="80"/>
        <w:rPr>
          <w:ins w:id="22" w:author="AprendizCDA" w:date="2020-03-07T10:49:00Z"/>
          <w:rFonts w:ascii="Arial" w:hAnsi="Arial"/>
          <w:noProof/>
          <w:lang w:val="es-CO"/>
        </w:rPr>
      </w:pPr>
    </w:p>
    <w:p w14:paraId="7E0A318F" w14:textId="77777777" w:rsidR="00DE6D19" w:rsidRDefault="00DE6D19" w:rsidP="0070696E">
      <w:pPr>
        <w:spacing w:after="80"/>
        <w:rPr>
          <w:rFonts w:ascii="Arial" w:eastAsiaTheme="majorEastAsia" w:hAnsi="Arial" w:cstheme="majorBidi"/>
          <w:b/>
          <w:noProof/>
          <w:color w:val="003764"/>
          <w:sz w:val="40"/>
          <w:szCs w:val="32"/>
          <w:lang w:val="es-CO"/>
        </w:rPr>
      </w:pPr>
      <w:bookmarkStart w:id="23" w:name="_Toc17188034"/>
      <w:r w:rsidRPr="00DE6D19">
        <w:rPr>
          <w:rFonts w:ascii="Arial" w:eastAsiaTheme="majorEastAsia" w:hAnsi="Arial" w:cstheme="majorBidi"/>
          <w:b/>
          <w:noProof/>
          <w:color w:val="003764"/>
          <w:sz w:val="40"/>
          <w:szCs w:val="32"/>
          <w:lang w:val="es-CO"/>
        </w:rPr>
        <w:lastRenderedPageBreak/>
        <w:t>Descripción del proyecto y tareas.</w:t>
      </w:r>
    </w:p>
    <w:p w14:paraId="39538D86" w14:textId="77777777" w:rsidR="00DE6D19" w:rsidRDefault="00DE6D19" w:rsidP="00DE6D19">
      <w:pPr>
        <w:spacing w:after="80"/>
        <w:rPr>
          <w:rFonts w:ascii="Arial" w:hAnsi="Arial" w:cs="Arial"/>
          <w:noProof/>
          <w:lang w:val="es-CO"/>
        </w:rPr>
      </w:pPr>
    </w:p>
    <w:bookmarkEnd w:id="23"/>
    <w:p w14:paraId="0FCCD94C" w14:textId="34E8F123" w:rsidR="00071E9B" w:rsidRPr="0025767E" w:rsidRDefault="00DE6D19" w:rsidP="0025767E">
      <w:pPr>
        <w:spacing w:after="80"/>
        <w:jc w:val="both"/>
        <w:rPr>
          <w:rFonts w:ascii="Arial" w:hAnsi="Arial" w:cs="Arial"/>
          <w:noProof/>
          <w:lang w:val="es-CO"/>
        </w:rPr>
      </w:pPr>
      <w:r w:rsidRPr="008621FB">
        <w:rPr>
          <w:rFonts w:ascii="Arial" w:hAnsi="Arial" w:cs="Arial"/>
          <w:noProof/>
          <w:lang w:val="es-CO"/>
        </w:rPr>
        <w:t>Esta tarea se completará en 3</w:t>
      </w:r>
      <w:r w:rsidRPr="0025767E">
        <w:rPr>
          <w:rFonts w:ascii="Arial" w:hAnsi="Arial" w:cs="Arial"/>
          <w:noProof/>
          <w:lang w:val="es-CO"/>
        </w:rPr>
        <w:t xml:space="preserve"> horas. El resultado debería funcionar en los navegadores modernos</w:t>
      </w:r>
      <w:r>
        <w:rPr>
          <w:rFonts w:ascii="Arial" w:hAnsi="Arial" w:cs="Arial"/>
          <w:noProof/>
          <w:lang w:val="es-CO"/>
        </w:rPr>
        <w:t xml:space="preserve"> (Chrome &amp; Firefox)</w:t>
      </w:r>
      <w:r w:rsidRPr="0025767E">
        <w:rPr>
          <w:rFonts w:ascii="Arial" w:hAnsi="Arial" w:cs="Arial"/>
          <w:noProof/>
          <w:lang w:val="es-CO"/>
        </w:rPr>
        <w:t>.</w:t>
      </w:r>
    </w:p>
    <w:p w14:paraId="539D47E3" w14:textId="59555E0F" w:rsidR="00071E9B" w:rsidRDefault="00DE6D19" w:rsidP="0025767E">
      <w:pPr>
        <w:spacing w:after="80"/>
        <w:jc w:val="both"/>
        <w:rPr>
          <w:rFonts w:ascii="Arial" w:hAnsi="Arial" w:cs="Arial"/>
          <w:noProof/>
          <w:lang w:val="es-CO"/>
        </w:rPr>
      </w:pPr>
      <w:r>
        <w:rPr>
          <w:rFonts w:ascii="Arial" w:hAnsi="Arial" w:cs="Arial"/>
          <w:noProof/>
          <w:lang w:val="es-CO"/>
        </w:rPr>
        <w:t>Competidor usted deberá plasmar en el navegador</w:t>
      </w:r>
      <w:r w:rsidR="00071E9B">
        <w:rPr>
          <w:rFonts w:ascii="Arial" w:hAnsi="Arial" w:cs="Arial"/>
          <w:noProof/>
          <w:lang w:val="es-CO"/>
        </w:rPr>
        <w:t xml:space="preserve"> el Layout de la Landing page</w:t>
      </w:r>
      <w:r>
        <w:rPr>
          <w:rFonts w:ascii="Arial" w:hAnsi="Arial" w:cs="Arial"/>
          <w:noProof/>
          <w:lang w:val="es-CO"/>
        </w:rPr>
        <w:t xml:space="preserve"> suministrado utilizando </w:t>
      </w:r>
      <w:r w:rsidRPr="0025767E">
        <w:rPr>
          <w:rFonts w:ascii="Arial" w:hAnsi="Arial" w:cs="Arial"/>
          <w:b/>
          <w:noProof/>
          <w:lang w:val="es-CO"/>
        </w:rPr>
        <w:t>Html 5 – Css3</w:t>
      </w:r>
      <w:r>
        <w:rPr>
          <w:rFonts w:ascii="Arial" w:hAnsi="Arial" w:cs="Arial"/>
          <w:noProof/>
          <w:lang w:val="es-CO"/>
        </w:rPr>
        <w:t xml:space="preserve">  </w:t>
      </w:r>
      <w:r w:rsidR="00071E9B">
        <w:rPr>
          <w:rFonts w:ascii="Arial" w:hAnsi="Arial" w:cs="Arial"/>
          <w:noProof/>
          <w:lang w:val="es-CO"/>
        </w:rPr>
        <w:t>y de manera opcional podrá utilizar</w:t>
      </w:r>
      <w:r w:rsidR="00C421EC">
        <w:rPr>
          <w:rFonts w:ascii="Arial" w:hAnsi="Arial" w:cs="Arial"/>
          <w:noProof/>
          <w:lang w:val="es-CO"/>
        </w:rPr>
        <w:t xml:space="preserve"> </w:t>
      </w:r>
      <w:r w:rsidR="00C421EC" w:rsidRPr="008621FB">
        <w:rPr>
          <w:rFonts w:ascii="Arial" w:hAnsi="Arial" w:cs="Arial"/>
          <w:b/>
          <w:noProof/>
          <w:lang w:val="es-CO"/>
        </w:rPr>
        <w:t>J</w:t>
      </w:r>
      <w:r w:rsidR="00C421EC" w:rsidRPr="0025767E">
        <w:rPr>
          <w:rFonts w:ascii="Arial" w:hAnsi="Arial" w:cs="Arial"/>
          <w:b/>
          <w:noProof/>
          <w:lang w:val="es-CO"/>
        </w:rPr>
        <w:t>avascript</w:t>
      </w:r>
      <w:r w:rsidR="00071E9B">
        <w:rPr>
          <w:rFonts w:ascii="Arial" w:hAnsi="Arial" w:cs="Arial"/>
          <w:noProof/>
          <w:lang w:val="es-CO"/>
        </w:rPr>
        <w:t xml:space="preserve"> </w:t>
      </w:r>
      <w:r w:rsidR="00C421EC">
        <w:rPr>
          <w:rFonts w:ascii="Arial" w:hAnsi="Arial" w:cs="Arial"/>
          <w:noProof/>
          <w:lang w:val="es-CO"/>
        </w:rPr>
        <w:t xml:space="preserve"> y </w:t>
      </w:r>
      <w:r w:rsidR="00071E9B">
        <w:rPr>
          <w:rFonts w:ascii="Arial" w:hAnsi="Arial" w:cs="Arial"/>
          <w:noProof/>
          <w:lang w:val="es-CO"/>
        </w:rPr>
        <w:t xml:space="preserve">las librerias </w:t>
      </w:r>
      <w:r w:rsidRPr="0025767E">
        <w:rPr>
          <w:rFonts w:ascii="Arial" w:hAnsi="Arial" w:cs="Arial"/>
          <w:b/>
          <w:noProof/>
          <w:lang w:val="es-CO"/>
        </w:rPr>
        <w:t xml:space="preserve">Bootstrap – Jquery </w:t>
      </w:r>
      <w:r w:rsidR="00774852" w:rsidRPr="008621FB">
        <w:rPr>
          <w:rFonts w:ascii="Arial" w:hAnsi="Arial" w:cs="Arial"/>
          <w:b/>
          <w:noProof/>
          <w:lang w:val="es-CO"/>
        </w:rPr>
        <w:t>y</w:t>
      </w:r>
      <w:r w:rsidRPr="0025767E">
        <w:rPr>
          <w:rFonts w:ascii="Arial" w:hAnsi="Arial" w:cs="Arial"/>
          <w:b/>
          <w:noProof/>
          <w:lang w:val="es-CO"/>
        </w:rPr>
        <w:t xml:space="preserve"> </w:t>
      </w:r>
      <w:r w:rsidR="00071E9B" w:rsidRPr="0025767E">
        <w:rPr>
          <w:rFonts w:ascii="Arial" w:hAnsi="Arial" w:cs="Arial"/>
          <w:b/>
          <w:noProof/>
          <w:lang w:val="es-CO"/>
        </w:rPr>
        <w:t>Slic</w:t>
      </w:r>
      <w:r w:rsidR="00774852" w:rsidRPr="008621FB">
        <w:rPr>
          <w:rFonts w:ascii="Arial" w:hAnsi="Arial" w:cs="Arial"/>
          <w:b/>
          <w:noProof/>
          <w:lang w:val="es-CO"/>
        </w:rPr>
        <w:t>k</w:t>
      </w:r>
      <w:r w:rsidR="00071E9B">
        <w:rPr>
          <w:rFonts w:ascii="Arial" w:hAnsi="Arial" w:cs="Arial"/>
          <w:noProof/>
          <w:lang w:val="es-CO"/>
        </w:rPr>
        <w:t xml:space="preserve">. Debe asegurarse de entender a la perfección cada seccion de la pagina para que aplique las tecnologias necesarias según lo requiera. </w:t>
      </w:r>
    </w:p>
    <w:p w14:paraId="122F51DB" w14:textId="15F5E9A3" w:rsidR="00AC4766" w:rsidRDefault="00071E9B" w:rsidP="0025767E">
      <w:pPr>
        <w:spacing w:after="80"/>
        <w:jc w:val="both"/>
        <w:rPr>
          <w:rFonts w:ascii="Arial" w:hAnsi="Arial" w:cs="Arial"/>
          <w:color w:val="000000"/>
          <w:lang w:val="es-CO"/>
        </w:rPr>
      </w:pPr>
      <w:r>
        <w:rPr>
          <w:rFonts w:ascii="Arial" w:hAnsi="Arial" w:cs="Arial"/>
          <w:noProof/>
          <w:lang w:val="es-CO"/>
        </w:rPr>
        <w:t>La característica principal de la solución a desarrollar es la de informar y promocionar todo lo relacionado a una banda de rock “ficticia”, sus eventos, nuevos lanzamientos,</w:t>
      </w:r>
      <w:r w:rsidR="00EE79EF">
        <w:rPr>
          <w:rFonts w:ascii="Arial" w:hAnsi="Arial" w:cs="Arial"/>
          <w:noProof/>
          <w:lang w:val="es-CO"/>
        </w:rPr>
        <w:t xml:space="preserve"> giras etc</w:t>
      </w:r>
      <w:r w:rsidR="00C421EC">
        <w:rPr>
          <w:rFonts w:ascii="Arial" w:hAnsi="Arial" w:cs="Arial"/>
          <w:noProof/>
          <w:lang w:val="es-CO"/>
        </w:rPr>
        <w:t xml:space="preserve"> todo esto en una sola page y la navegación se debe realizar</w:t>
      </w:r>
      <w:r w:rsidR="0046079E">
        <w:rPr>
          <w:rFonts w:ascii="Arial" w:hAnsi="Arial" w:cs="Arial"/>
          <w:noProof/>
          <w:lang w:val="es-CO"/>
        </w:rPr>
        <w:t xml:space="preserve"> dentro de el mismo website </w:t>
      </w:r>
      <w:r w:rsidR="00EE79EF">
        <w:rPr>
          <w:rFonts w:ascii="Arial" w:hAnsi="Arial" w:cs="Arial"/>
          <w:noProof/>
          <w:lang w:val="es-CO"/>
        </w:rPr>
        <w:t xml:space="preserve"> para esto, debe</w:t>
      </w:r>
      <w:r w:rsidR="00AC4766" w:rsidRPr="0025767E">
        <w:rPr>
          <w:rFonts w:ascii="Arial" w:hAnsi="Arial" w:cs="Arial"/>
          <w:color w:val="000000"/>
          <w:lang w:val="es-CO"/>
        </w:rPr>
        <w:t xml:space="preserve"> tener</w:t>
      </w:r>
      <w:r w:rsidRPr="0025767E">
        <w:rPr>
          <w:rFonts w:ascii="Arial" w:hAnsi="Arial" w:cs="Arial"/>
          <w:color w:val="000000"/>
          <w:lang w:val="es-CO"/>
        </w:rPr>
        <w:t xml:space="preserve"> en cuenta los </w:t>
      </w:r>
      <w:r w:rsidR="00AC4766">
        <w:rPr>
          <w:rFonts w:ascii="Arial" w:hAnsi="Arial" w:cs="Arial"/>
          <w:color w:val="000000"/>
          <w:lang w:val="es-CO"/>
        </w:rPr>
        <w:t>diferentes medios</w:t>
      </w:r>
      <w:r w:rsidRPr="0025767E">
        <w:rPr>
          <w:rFonts w:ascii="Arial" w:hAnsi="Arial" w:cs="Arial"/>
          <w:color w:val="000000"/>
          <w:lang w:val="es-CO"/>
        </w:rPr>
        <w:t xml:space="preserve"> </w:t>
      </w:r>
      <w:proofErr w:type="spellStart"/>
      <w:r w:rsidR="00AC4766">
        <w:rPr>
          <w:rFonts w:ascii="Arial" w:hAnsi="Arial" w:cs="Arial"/>
          <w:color w:val="000000"/>
          <w:lang w:val="es-CO"/>
        </w:rPr>
        <w:t>sunibistrados</w:t>
      </w:r>
      <w:proofErr w:type="spellEnd"/>
      <w:r w:rsidRPr="0025767E">
        <w:rPr>
          <w:rFonts w:ascii="Arial" w:hAnsi="Arial" w:cs="Arial"/>
          <w:color w:val="000000"/>
          <w:lang w:val="es-CO"/>
        </w:rPr>
        <w:t>: colores, tipografía, imágenes, animaciones, video.</w:t>
      </w:r>
    </w:p>
    <w:p w14:paraId="37E4E723" w14:textId="77777777" w:rsidR="0046079E" w:rsidRDefault="0046079E" w:rsidP="0046079E">
      <w:pPr>
        <w:spacing w:after="240" w:line="360" w:lineRule="auto"/>
        <w:jc w:val="both"/>
        <w:rPr>
          <w:rFonts w:ascii="Arial" w:hAnsi="Arial" w:cs="Arial"/>
          <w:noProof/>
          <w:szCs w:val="20"/>
          <w:lang w:val="es-CO"/>
        </w:rPr>
      </w:pPr>
      <w:r>
        <w:rPr>
          <w:rFonts w:ascii="Arial" w:hAnsi="Arial" w:cs="Arial"/>
          <w:noProof/>
          <w:szCs w:val="20"/>
          <w:lang w:val="es-CO"/>
        </w:rPr>
        <w:t>Usted como competidor tendra acceso a todos los recursos necesarios, como lo son: archivos multimedia, paleta de colores, textos, librerias y la tipografia utilizada en el diseño.</w:t>
      </w:r>
    </w:p>
    <w:p w14:paraId="1B763461" w14:textId="53E36441" w:rsidR="00453B91" w:rsidRPr="0025767E" w:rsidRDefault="00453B91">
      <w:pPr>
        <w:spacing w:after="80"/>
        <w:rPr>
          <w:rFonts w:ascii="Arial" w:hAnsi="Arial" w:cs="Arial"/>
          <w:noProof/>
          <w:lang w:val="es-CO"/>
        </w:rPr>
      </w:pPr>
    </w:p>
    <w:p w14:paraId="624AC030" w14:textId="1EDD9313" w:rsidR="0070696E" w:rsidRPr="0025767E" w:rsidRDefault="00EE79EF" w:rsidP="0070696E">
      <w:pPr>
        <w:pStyle w:val="Ttulo2"/>
        <w:rPr>
          <w:noProof/>
          <w:lang w:val="es-CO"/>
        </w:rPr>
      </w:pPr>
      <w:r w:rsidRPr="0025767E">
        <w:rPr>
          <w:noProof/>
          <w:lang w:val="es-CO"/>
        </w:rPr>
        <w:t>Glos</w:t>
      </w:r>
      <w:r>
        <w:rPr>
          <w:noProof/>
          <w:lang w:val="es-CO"/>
        </w:rPr>
        <w:t>ario</w:t>
      </w:r>
    </w:p>
    <w:p w14:paraId="543C4E25" w14:textId="6D05A698" w:rsidR="00EE79EF" w:rsidRDefault="00EE79EF" w:rsidP="0025767E">
      <w:pPr>
        <w:numPr>
          <w:ilvl w:val="0"/>
          <w:numId w:val="20"/>
        </w:numPr>
        <w:spacing w:after="80"/>
        <w:jc w:val="both"/>
        <w:rPr>
          <w:rFonts w:ascii="Arial" w:hAnsi="Arial" w:cs="Arial"/>
          <w:noProof/>
          <w:lang w:val="es-CO"/>
        </w:rPr>
      </w:pPr>
      <w:r>
        <w:rPr>
          <w:rFonts w:ascii="Arial" w:hAnsi="Arial" w:cs="Arial"/>
          <w:noProof/>
          <w:lang w:val="es-CO"/>
        </w:rPr>
        <w:t xml:space="preserve">Front – End: </w:t>
      </w:r>
      <w:r w:rsidRPr="00EE79EF">
        <w:rPr>
          <w:rFonts w:ascii="Arial" w:hAnsi="Arial" w:cs="Arial"/>
          <w:noProof/>
          <w:lang w:val="es-CO"/>
        </w:rPr>
        <w:t>El Front end es la parte de una web que conecta e interactúa con los usuarios que la visitan. Es la parte visible, la que muestra el diseño, los contenidos y la que permite a los visitantes navegar por las diferentes páginas mientras lo deseen. Es una de las dos mitades en las que se divide la estructura de cualquier página web.</w:t>
      </w:r>
    </w:p>
    <w:p w14:paraId="5367FEDA" w14:textId="319BEB79" w:rsidR="00EE79EF" w:rsidRDefault="00EE79EF" w:rsidP="0025767E">
      <w:pPr>
        <w:numPr>
          <w:ilvl w:val="0"/>
          <w:numId w:val="20"/>
        </w:numPr>
        <w:spacing w:after="80"/>
        <w:jc w:val="both"/>
        <w:rPr>
          <w:rFonts w:ascii="Arial" w:hAnsi="Arial" w:cs="Arial"/>
          <w:noProof/>
          <w:lang w:val="es-CO"/>
        </w:rPr>
      </w:pPr>
      <w:r>
        <w:rPr>
          <w:rFonts w:ascii="Arial" w:hAnsi="Arial" w:cs="Arial"/>
          <w:noProof/>
          <w:lang w:val="es-CO"/>
        </w:rPr>
        <w:t>Librería de codigo:</w:t>
      </w:r>
      <w:r w:rsidR="0070696E" w:rsidRPr="0025767E">
        <w:rPr>
          <w:rFonts w:ascii="Arial" w:hAnsi="Arial" w:cs="Arial"/>
          <w:noProof/>
          <w:lang w:val="es-CO"/>
        </w:rPr>
        <w:t xml:space="preserve"> </w:t>
      </w:r>
      <w:r w:rsidRPr="00EE79EF">
        <w:rPr>
          <w:rFonts w:ascii="Arial" w:hAnsi="Arial" w:cs="Arial"/>
          <w:noProof/>
          <w:lang w:val="es-CO"/>
        </w:rPr>
        <w:t>En informática, una librería o biblioteca (del inglés library) es un conjunto de implementaciones funcionales, codificadas en un lenguaje de programación, que ofrece una interfaz bien definida para la funcionalidad que se invoca</w:t>
      </w:r>
      <w:r>
        <w:rPr>
          <w:rFonts w:ascii="Arial" w:hAnsi="Arial" w:cs="Arial"/>
          <w:noProof/>
          <w:lang w:val="es-CO"/>
        </w:rPr>
        <w:t>.</w:t>
      </w:r>
    </w:p>
    <w:p w14:paraId="41560577" w14:textId="37C4B86D" w:rsidR="001935CE" w:rsidRDefault="00EE79EF" w:rsidP="0025767E">
      <w:pPr>
        <w:numPr>
          <w:ilvl w:val="0"/>
          <w:numId w:val="20"/>
        </w:numPr>
        <w:spacing w:after="80"/>
        <w:jc w:val="both"/>
        <w:rPr>
          <w:rFonts w:ascii="Arial" w:hAnsi="Arial" w:cs="Arial"/>
          <w:noProof/>
          <w:lang w:val="es-CO"/>
        </w:rPr>
      </w:pPr>
      <w:r>
        <w:rPr>
          <w:rFonts w:ascii="Arial" w:hAnsi="Arial" w:cs="Arial"/>
          <w:noProof/>
          <w:lang w:val="es-CO"/>
        </w:rPr>
        <w:t xml:space="preserve">Html5: </w:t>
      </w:r>
      <w:r w:rsidR="001935CE">
        <w:rPr>
          <w:rFonts w:ascii="Arial" w:hAnsi="Arial" w:cs="Arial"/>
          <w:noProof/>
          <w:lang w:val="es-CO"/>
        </w:rPr>
        <w:t>E</w:t>
      </w:r>
      <w:r w:rsidRPr="00EE79EF">
        <w:rPr>
          <w:rFonts w:ascii="Arial" w:hAnsi="Arial" w:cs="Arial"/>
          <w:noProof/>
          <w:lang w:val="es-CO"/>
        </w:rPr>
        <w:t>s un lenguaje markup (de hecho, las siglas de HTML significan Hyper Text Markup Language) usado para estructurar y presentar el contenido para la web.</w:t>
      </w:r>
    </w:p>
    <w:p w14:paraId="2D5C37F6" w14:textId="631129A5" w:rsidR="00EE79EF" w:rsidRDefault="001935CE" w:rsidP="0025767E">
      <w:pPr>
        <w:numPr>
          <w:ilvl w:val="0"/>
          <w:numId w:val="20"/>
        </w:numPr>
        <w:spacing w:after="80"/>
        <w:jc w:val="both"/>
        <w:rPr>
          <w:rFonts w:ascii="Arial" w:hAnsi="Arial" w:cs="Arial"/>
          <w:noProof/>
          <w:lang w:val="es-CO"/>
        </w:rPr>
      </w:pPr>
      <w:r>
        <w:rPr>
          <w:rFonts w:ascii="Arial" w:hAnsi="Arial" w:cs="Arial"/>
          <w:noProof/>
          <w:lang w:val="es-CO"/>
        </w:rPr>
        <w:t>Css3: Es</w:t>
      </w:r>
      <w:r w:rsidRPr="001935CE">
        <w:rPr>
          <w:rFonts w:ascii="Arial" w:hAnsi="Arial" w:cs="Arial"/>
          <w:noProof/>
          <w:lang w:val="es-CO"/>
        </w:rPr>
        <w:t xml:space="preserve"> un lenguaje para definir el estilo o la apariencia de las páginas web, escritas con HTML</w:t>
      </w:r>
      <w:r>
        <w:rPr>
          <w:rFonts w:ascii="Arial" w:hAnsi="Arial" w:cs="Arial"/>
          <w:noProof/>
          <w:lang w:val="es-CO"/>
        </w:rPr>
        <w:t>.</w:t>
      </w:r>
    </w:p>
    <w:p w14:paraId="5C88B049" w14:textId="30D41804" w:rsidR="001935CE" w:rsidRDefault="001935CE" w:rsidP="0025767E">
      <w:pPr>
        <w:numPr>
          <w:ilvl w:val="0"/>
          <w:numId w:val="20"/>
        </w:numPr>
        <w:spacing w:after="80"/>
        <w:jc w:val="both"/>
        <w:rPr>
          <w:ins w:id="24" w:author="AprendizCDA" w:date="2020-03-07T11:39:00Z"/>
          <w:rFonts w:ascii="Arial" w:hAnsi="Arial" w:cs="Arial"/>
          <w:noProof/>
          <w:lang w:val="es-CO"/>
        </w:rPr>
      </w:pPr>
      <w:r>
        <w:rPr>
          <w:rFonts w:ascii="Arial" w:hAnsi="Arial" w:cs="Arial"/>
          <w:noProof/>
          <w:lang w:val="es-CO"/>
        </w:rPr>
        <w:t>Bootstrap: Es</w:t>
      </w:r>
      <w:r w:rsidRPr="001935CE">
        <w:rPr>
          <w:rFonts w:ascii="Arial" w:hAnsi="Arial" w:cs="Arial"/>
          <w:noProof/>
          <w:lang w:val="es-CO"/>
        </w:rPr>
        <w:t xml:space="preserve"> un framework CSS y Javascript diseñado para la creación de interfaces limpias y con un diseño responsive. Además, ofrece un amplio abanico de herramientas y funciones, de manera que los usuarios pueden crear prácticamente cualquier tipo de sitio web haciendo uso de los mismos</w:t>
      </w:r>
      <w:ins w:id="25" w:author="AprendizCDA" w:date="2020-03-07T11:46:00Z">
        <w:r w:rsidRPr="001935CE">
          <w:rPr>
            <w:rFonts w:ascii="Arial" w:hAnsi="Arial" w:cs="Arial"/>
            <w:noProof/>
            <w:lang w:val="es-CO"/>
          </w:rPr>
          <w:t>.</w:t>
        </w:r>
      </w:ins>
    </w:p>
    <w:p w14:paraId="63268630" w14:textId="77777777" w:rsidR="001935CE" w:rsidRDefault="001935CE" w:rsidP="0025767E">
      <w:pPr>
        <w:spacing w:after="80"/>
        <w:rPr>
          <w:ins w:id="26" w:author="AprendizCDA" w:date="2020-03-07T11:47:00Z"/>
          <w:rFonts w:ascii="Arial" w:hAnsi="Arial" w:cs="Arial"/>
          <w:noProof/>
          <w:lang w:val="es-CO"/>
        </w:rPr>
      </w:pPr>
    </w:p>
    <w:p w14:paraId="2D2EA13D" w14:textId="77777777" w:rsidR="001935CE" w:rsidRDefault="001935CE" w:rsidP="0025767E">
      <w:pPr>
        <w:spacing w:after="80"/>
        <w:rPr>
          <w:ins w:id="27" w:author="AprendizCDA" w:date="2020-03-07T11:47:00Z"/>
          <w:rFonts w:ascii="Arial" w:hAnsi="Arial" w:cs="Arial"/>
          <w:noProof/>
          <w:lang w:val="es-CO"/>
        </w:rPr>
      </w:pPr>
    </w:p>
    <w:p w14:paraId="382B3D89" w14:textId="77777777" w:rsidR="001935CE" w:rsidRDefault="001935CE" w:rsidP="0025767E">
      <w:pPr>
        <w:spacing w:after="80"/>
        <w:rPr>
          <w:ins w:id="28" w:author="AprendizCDA" w:date="2020-03-07T11:47:00Z"/>
          <w:rFonts w:ascii="Arial" w:hAnsi="Arial" w:cs="Arial"/>
          <w:noProof/>
          <w:lang w:val="es-CO"/>
        </w:rPr>
      </w:pPr>
    </w:p>
    <w:p w14:paraId="7CB798E3" w14:textId="77777777" w:rsidR="001935CE" w:rsidRDefault="001935CE" w:rsidP="0025767E">
      <w:pPr>
        <w:spacing w:after="80"/>
        <w:rPr>
          <w:ins w:id="29" w:author="AprendizCDA" w:date="2020-03-07T11:47:00Z"/>
          <w:rFonts w:ascii="Arial" w:hAnsi="Arial" w:cs="Arial"/>
          <w:noProof/>
          <w:lang w:val="es-CO"/>
        </w:rPr>
      </w:pPr>
    </w:p>
    <w:p w14:paraId="2FC0F0D2" w14:textId="77777777" w:rsidR="001935CE" w:rsidRDefault="001935CE" w:rsidP="0025767E">
      <w:pPr>
        <w:spacing w:after="80"/>
        <w:rPr>
          <w:ins w:id="30" w:author="AprendizCDA" w:date="2020-03-07T11:47:00Z"/>
          <w:rFonts w:ascii="Arial" w:hAnsi="Arial" w:cs="Arial"/>
          <w:noProof/>
          <w:lang w:val="es-CO"/>
        </w:rPr>
      </w:pPr>
    </w:p>
    <w:p w14:paraId="4575FFBE" w14:textId="77777777" w:rsidR="001935CE" w:rsidRDefault="001935CE" w:rsidP="0025767E">
      <w:pPr>
        <w:spacing w:after="80"/>
        <w:rPr>
          <w:ins w:id="31" w:author="AprendizCDA" w:date="2020-03-07T11:47:00Z"/>
          <w:rFonts w:ascii="Arial" w:hAnsi="Arial" w:cs="Arial"/>
          <w:noProof/>
          <w:lang w:val="es-CO"/>
        </w:rPr>
      </w:pPr>
    </w:p>
    <w:p w14:paraId="7FB34D3B" w14:textId="77777777" w:rsidR="001935CE" w:rsidRDefault="001935CE" w:rsidP="0025767E">
      <w:pPr>
        <w:spacing w:after="80"/>
        <w:rPr>
          <w:ins w:id="32" w:author="AprendizCDA" w:date="2020-03-07T11:47:00Z"/>
          <w:rFonts w:ascii="Arial" w:hAnsi="Arial" w:cs="Arial"/>
          <w:noProof/>
          <w:lang w:val="es-CO"/>
        </w:rPr>
      </w:pPr>
    </w:p>
    <w:p w14:paraId="0C938FD0" w14:textId="77777777" w:rsidR="001935CE" w:rsidRDefault="001935CE" w:rsidP="0025767E">
      <w:pPr>
        <w:spacing w:after="80"/>
        <w:rPr>
          <w:ins w:id="33" w:author="AprendizCDA" w:date="2020-03-07T11:47:00Z"/>
          <w:rFonts w:ascii="Arial" w:hAnsi="Arial" w:cs="Arial"/>
          <w:noProof/>
          <w:lang w:val="es-CO"/>
        </w:rPr>
      </w:pPr>
    </w:p>
    <w:p w14:paraId="5E15FEDB" w14:textId="77777777" w:rsidR="001935CE" w:rsidRDefault="001935CE" w:rsidP="0025767E">
      <w:pPr>
        <w:spacing w:after="80"/>
        <w:rPr>
          <w:ins w:id="34" w:author="AprendizCDA" w:date="2020-03-07T11:47:00Z"/>
          <w:rFonts w:ascii="Arial" w:hAnsi="Arial" w:cs="Arial"/>
          <w:noProof/>
          <w:lang w:val="es-CO"/>
        </w:rPr>
      </w:pPr>
    </w:p>
    <w:p w14:paraId="00E79A3E" w14:textId="77777777" w:rsidR="001935CE" w:rsidRDefault="001935CE" w:rsidP="0025767E">
      <w:pPr>
        <w:spacing w:after="80"/>
        <w:rPr>
          <w:ins w:id="35" w:author="AprendizCDA" w:date="2020-03-07T11:47:00Z"/>
          <w:rFonts w:ascii="Arial" w:hAnsi="Arial" w:cs="Arial"/>
          <w:noProof/>
          <w:lang w:val="es-CO"/>
        </w:rPr>
      </w:pPr>
    </w:p>
    <w:p w14:paraId="14572A44" w14:textId="77777777" w:rsidR="001935CE" w:rsidRDefault="001935CE" w:rsidP="0025767E">
      <w:pPr>
        <w:spacing w:after="80"/>
        <w:rPr>
          <w:ins w:id="36" w:author="AprendizCDA" w:date="2020-03-07T11:47:00Z"/>
          <w:rFonts w:ascii="Arial" w:hAnsi="Arial" w:cs="Arial"/>
          <w:noProof/>
          <w:lang w:val="es-CO"/>
        </w:rPr>
      </w:pPr>
    </w:p>
    <w:p w14:paraId="55C1B00A" w14:textId="2D994870" w:rsidR="009D65C1" w:rsidRPr="0025767E" w:rsidRDefault="001935CE" w:rsidP="0025767E">
      <w:pPr>
        <w:spacing w:after="80"/>
        <w:rPr>
          <w:rFonts w:ascii="Arial" w:hAnsi="Arial" w:cs="Arial"/>
          <w:noProof/>
          <w:color w:val="1F3864" w:themeColor="accent5" w:themeShade="80"/>
          <w:sz w:val="36"/>
          <w:szCs w:val="26"/>
          <w:lang w:val="es-CO"/>
        </w:rPr>
      </w:pPr>
      <w:r w:rsidRPr="0025767E">
        <w:rPr>
          <w:rFonts w:ascii="Arial" w:hAnsi="Arial" w:cs="Arial"/>
          <w:b/>
          <w:noProof/>
          <w:color w:val="1F3864" w:themeColor="accent5" w:themeShade="80"/>
          <w:sz w:val="36"/>
          <w:szCs w:val="26"/>
          <w:lang w:val="es-CO"/>
        </w:rPr>
        <w:lastRenderedPageBreak/>
        <w:t>Tareas</w:t>
      </w:r>
    </w:p>
    <w:p w14:paraId="7042C4C7" w14:textId="77777777" w:rsidR="001935CE" w:rsidRPr="0025767E" w:rsidRDefault="001935CE" w:rsidP="0025767E">
      <w:pPr>
        <w:jc w:val="both"/>
        <w:rPr>
          <w:szCs w:val="20"/>
          <w:lang w:val="es-CO"/>
        </w:rPr>
      </w:pPr>
    </w:p>
    <w:p w14:paraId="0365A42C" w14:textId="77777777" w:rsidR="00A93A1E" w:rsidRPr="0025767E" w:rsidRDefault="001935CE" w:rsidP="0025767E">
      <w:pPr>
        <w:pStyle w:val="Prrafodelista"/>
        <w:numPr>
          <w:ilvl w:val="0"/>
          <w:numId w:val="27"/>
        </w:numPr>
        <w:spacing w:after="240" w:line="360" w:lineRule="auto"/>
        <w:jc w:val="both"/>
        <w:rPr>
          <w:rFonts w:ascii="Arial" w:hAnsi="Arial" w:cs="Arial"/>
          <w:noProof/>
          <w:szCs w:val="20"/>
          <w:lang w:val="es-CO"/>
        </w:rPr>
      </w:pPr>
      <w:r w:rsidRPr="0025767E">
        <w:rPr>
          <w:rFonts w:ascii="Arial" w:hAnsi="Arial" w:cs="Arial"/>
          <w:noProof/>
          <w:szCs w:val="20"/>
          <w:lang w:val="es-CO"/>
        </w:rPr>
        <w:t>Su tarea principal</w:t>
      </w:r>
      <w:r w:rsidR="00A93A1E" w:rsidRPr="0025767E">
        <w:rPr>
          <w:rFonts w:ascii="Arial" w:hAnsi="Arial" w:cs="Arial"/>
          <w:noProof/>
          <w:szCs w:val="20"/>
          <w:lang w:val="es-CO"/>
        </w:rPr>
        <w:t>,</w:t>
      </w:r>
      <w:r w:rsidRPr="0025767E">
        <w:rPr>
          <w:rFonts w:ascii="Arial" w:hAnsi="Arial" w:cs="Arial"/>
          <w:noProof/>
          <w:szCs w:val="20"/>
          <w:lang w:val="es-CO"/>
        </w:rPr>
        <w:t xml:space="preserve"> como fue descrita anteriormente es plasmar, hacer que el layout y la pagina web se vean exactamente igual o en su defecto lo más parecid</w:t>
      </w:r>
      <w:r w:rsidR="00A93A1E" w:rsidRPr="0025767E">
        <w:rPr>
          <w:rFonts w:ascii="Arial" w:hAnsi="Arial" w:cs="Arial"/>
          <w:noProof/>
          <w:szCs w:val="20"/>
          <w:lang w:val="es-CO"/>
        </w:rPr>
        <w:t>os posible utilizando los diferentes lenguajes de maquetado, estilos y librerias suministradas.</w:t>
      </w:r>
    </w:p>
    <w:p w14:paraId="4FECD0F5" w14:textId="016CB671" w:rsidR="00B03269" w:rsidRPr="0025767E" w:rsidRDefault="00774852" w:rsidP="0025767E">
      <w:pPr>
        <w:pStyle w:val="Prrafodelista"/>
        <w:numPr>
          <w:ilvl w:val="0"/>
          <w:numId w:val="27"/>
        </w:numPr>
        <w:spacing w:after="240" w:line="360" w:lineRule="auto"/>
        <w:jc w:val="both"/>
        <w:rPr>
          <w:rFonts w:ascii="Arial" w:hAnsi="Arial" w:cs="Arial"/>
          <w:noProof/>
          <w:szCs w:val="20"/>
          <w:lang w:val="es-CO"/>
        </w:rPr>
      </w:pPr>
      <w:r w:rsidRPr="0025767E">
        <w:rPr>
          <w:rFonts w:ascii="Arial" w:hAnsi="Arial" w:cs="Arial"/>
          <w:noProof/>
          <w:szCs w:val="20"/>
          <w:lang w:val="es-CO"/>
        </w:rPr>
        <w:t>Tenga en cuenta que debe realizar un desarrollo de web fluido adaptable a dispositivos moviles,</w:t>
      </w:r>
      <w:r w:rsidR="009539DE" w:rsidRPr="0025767E">
        <w:rPr>
          <w:rFonts w:ascii="Arial" w:hAnsi="Arial" w:cs="Arial"/>
          <w:noProof/>
          <w:szCs w:val="20"/>
          <w:lang w:val="es-CO"/>
        </w:rPr>
        <w:t xml:space="preserve"> estos cambios los debe proponer usted como competidor teniendo en cuenta que</w:t>
      </w:r>
      <w:r w:rsidRPr="0025767E">
        <w:rPr>
          <w:rFonts w:ascii="Arial" w:hAnsi="Arial" w:cs="Arial"/>
          <w:noProof/>
          <w:szCs w:val="20"/>
          <w:lang w:val="es-CO"/>
        </w:rPr>
        <w:t xml:space="preserve"> se evaluaran 3 tamaños diferentes.</w:t>
      </w:r>
      <w:r w:rsidR="00B03269" w:rsidRPr="00B03269">
        <w:rPr>
          <w:noProof/>
        </w:rPr>
        <w:t xml:space="preserve"> </w:t>
      </w:r>
    </w:p>
    <w:p w14:paraId="429FCF4A" w14:textId="77777777" w:rsidR="00B03269" w:rsidRPr="0025767E" w:rsidRDefault="00B03269" w:rsidP="0025767E">
      <w:pPr>
        <w:pStyle w:val="Prrafodelista"/>
        <w:spacing w:after="240" w:line="360" w:lineRule="auto"/>
        <w:jc w:val="both"/>
        <w:rPr>
          <w:ins w:id="37" w:author="AprendizCDA" w:date="2020-03-07T13:50:00Z"/>
          <w:rFonts w:ascii="Arial" w:hAnsi="Arial" w:cs="Arial"/>
          <w:noProof/>
          <w:szCs w:val="20"/>
          <w:lang w:val="es-CO"/>
        </w:rPr>
      </w:pPr>
    </w:p>
    <w:p w14:paraId="6197DE8D" w14:textId="5A85D3BC" w:rsidR="00774852" w:rsidRDefault="00B03269" w:rsidP="0025767E">
      <w:pPr>
        <w:pStyle w:val="Prrafodelista"/>
        <w:numPr>
          <w:ilvl w:val="0"/>
          <w:numId w:val="27"/>
        </w:numPr>
        <w:spacing w:after="240" w:line="360" w:lineRule="auto"/>
        <w:jc w:val="both"/>
        <w:rPr>
          <w:rFonts w:ascii="Arial" w:hAnsi="Arial" w:cs="Arial"/>
          <w:noProof/>
          <w:szCs w:val="20"/>
          <w:lang w:val="es-CO"/>
        </w:rPr>
      </w:pPr>
      <w:r>
        <w:rPr>
          <w:noProof/>
          <w:lang w:val="es-CO" w:eastAsia="es-CO"/>
        </w:rPr>
        <w:drawing>
          <wp:inline distT="0" distB="0" distL="0" distR="0" wp14:anchorId="28DC174F" wp14:editId="1E76EB79">
            <wp:extent cx="4134383" cy="1757982"/>
            <wp:effectExtent l="0" t="0" r="0" b="0"/>
            <wp:docPr id="2" name="image1.jpg" descr="C:\Users\Felipe Restrepo\AppData\Local\Microsoft\Windows\INetCache\Content.Word\mackup.jpg"/>
            <wp:cNvGraphicFramePr/>
            <a:graphic xmlns:a="http://schemas.openxmlformats.org/drawingml/2006/main">
              <a:graphicData uri="http://schemas.openxmlformats.org/drawingml/2006/picture">
                <pic:pic xmlns:pic="http://schemas.openxmlformats.org/drawingml/2006/picture">
                  <pic:nvPicPr>
                    <pic:cNvPr id="0" name="image1.jpg" descr="C:\Users\Felipe Restrepo\AppData\Local\Microsoft\Windows\INetCache\Content.Word\mackup.jpg"/>
                    <pic:cNvPicPr preferRelativeResize="0"/>
                  </pic:nvPicPr>
                  <pic:blipFill>
                    <a:blip r:embed="rId14"/>
                    <a:srcRect/>
                    <a:stretch>
                      <a:fillRect/>
                    </a:stretch>
                  </pic:blipFill>
                  <pic:spPr>
                    <a:xfrm>
                      <a:off x="0" y="0"/>
                      <a:ext cx="4134383" cy="1757982"/>
                    </a:xfrm>
                    <a:prstGeom prst="rect">
                      <a:avLst/>
                    </a:prstGeom>
                    <a:ln/>
                  </pic:spPr>
                </pic:pic>
              </a:graphicData>
            </a:graphic>
          </wp:inline>
        </w:drawing>
      </w:r>
    </w:p>
    <w:p w14:paraId="5B18B75D" w14:textId="77777777" w:rsidR="00B03269" w:rsidRDefault="00B03269" w:rsidP="0025767E">
      <w:pPr>
        <w:pStyle w:val="Prrafodelista"/>
        <w:spacing w:after="240" w:line="360" w:lineRule="auto"/>
        <w:jc w:val="both"/>
        <w:rPr>
          <w:rFonts w:ascii="Arial" w:hAnsi="Arial" w:cs="Arial"/>
          <w:noProof/>
          <w:szCs w:val="20"/>
          <w:lang w:val="es-CO"/>
        </w:rPr>
      </w:pPr>
    </w:p>
    <w:p w14:paraId="443CD430" w14:textId="6A516906" w:rsidR="009801BB" w:rsidRPr="00AD38B1" w:rsidRDefault="0046079E" w:rsidP="00EB4DBD">
      <w:pPr>
        <w:pStyle w:val="Prrafodelista"/>
        <w:numPr>
          <w:ilvl w:val="0"/>
          <w:numId w:val="27"/>
        </w:numPr>
        <w:spacing w:after="240" w:line="360" w:lineRule="auto"/>
        <w:jc w:val="both"/>
        <w:rPr>
          <w:rFonts w:ascii="Arial" w:hAnsi="Arial" w:cs="Arial"/>
          <w:noProof/>
          <w:szCs w:val="20"/>
          <w:lang w:val="es-CO"/>
        </w:rPr>
      </w:pPr>
      <w:r w:rsidRPr="00AD38B1">
        <w:rPr>
          <w:rFonts w:ascii="Arial" w:hAnsi="Arial" w:cs="Arial"/>
          <w:noProof/>
          <w:szCs w:val="20"/>
          <w:lang w:val="es-CO"/>
        </w:rPr>
        <w:t xml:space="preserve"> La barra principal, comprendida por el logo y el menu debe permanecer fija en la parte superior de la pantalla independientemente de el scrooll o direccionamiento del menu que se realice.</w:t>
      </w:r>
    </w:p>
    <w:p w14:paraId="3DF83C11" w14:textId="654FCA0B" w:rsidR="009801BB" w:rsidRPr="00AD38B1" w:rsidRDefault="009801BB" w:rsidP="00233989">
      <w:pPr>
        <w:pStyle w:val="Prrafodelista"/>
        <w:numPr>
          <w:ilvl w:val="0"/>
          <w:numId w:val="27"/>
        </w:numPr>
        <w:spacing w:after="240" w:line="360" w:lineRule="auto"/>
        <w:jc w:val="both"/>
        <w:rPr>
          <w:rFonts w:ascii="Arial" w:hAnsi="Arial" w:cs="Arial"/>
          <w:noProof/>
          <w:szCs w:val="20"/>
          <w:lang w:val="es-CO"/>
        </w:rPr>
      </w:pPr>
      <w:r w:rsidRPr="00AD38B1">
        <w:rPr>
          <w:rFonts w:ascii="Arial" w:hAnsi="Arial" w:cs="Arial"/>
          <w:noProof/>
          <w:szCs w:val="20"/>
          <w:lang w:val="es-CO"/>
        </w:rPr>
        <w:t xml:space="preserve">Cada ítem del menú  de la barra principal debe </w:t>
      </w:r>
      <w:r w:rsidRPr="00AD38B1">
        <w:rPr>
          <w:rFonts w:ascii="Arial" w:hAnsi="Arial" w:cs="Arial"/>
          <w:b/>
          <w:bCs/>
          <w:noProof/>
          <w:szCs w:val="20"/>
          <w:lang w:val="es-CO"/>
        </w:rPr>
        <w:t>redireccionar a la sección correspondiente</w:t>
      </w:r>
      <w:r w:rsidRPr="00AD38B1">
        <w:rPr>
          <w:rFonts w:ascii="Arial" w:hAnsi="Arial" w:cs="Arial"/>
          <w:noProof/>
          <w:szCs w:val="20"/>
          <w:lang w:val="es-CO"/>
        </w:rPr>
        <w:t xml:space="preserve"> dentro de la landing page, tenga en cuenta que a su vez, el </w:t>
      </w:r>
      <w:r w:rsidRPr="00AD38B1">
        <w:rPr>
          <w:rFonts w:ascii="Arial" w:hAnsi="Arial" w:cs="Arial"/>
          <w:b/>
          <w:bCs/>
          <w:noProof/>
          <w:szCs w:val="20"/>
          <w:lang w:val="es-CO"/>
        </w:rPr>
        <w:t>logo</w:t>
      </w:r>
      <w:r w:rsidRPr="00AD38B1">
        <w:rPr>
          <w:rFonts w:ascii="Arial" w:hAnsi="Arial" w:cs="Arial"/>
          <w:noProof/>
          <w:szCs w:val="20"/>
          <w:lang w:val="es-CO"/>
        </w:rPr>
        <w:t xml:space="preserve"> debe redireccionar a la sección inicial de la landing page. (Hero).</w:t>
      </w:r>
    </w:p>
    <w:p w14:paraId="0D4EB9EB" w14:textId="69084F0E" w:rsidR="009801BB" w:rsidRPr="00AD38B1" w:rsidRDefault="009801BB" w:rsidP="00A3144D">
      <w:pPr>
        <w:pStyle w:val="Prrafodelista"/>
        <w:numPr>
          <w:ilvl w:val="0"/>
          <w:numId w:val="27"/>
        </w:numPr>
        <w:spacing w:after="240" w:line="360" w:lineRule="auto"/>
        <w:jc w:val="both"/>
        <w:rPr>
          <w:rFonts w:ascii="Arial" w:hAnsi="Arial" w:cs="Arial"/>
          <w:noProof/>
          <w:szCs w:val="20"/>
          <w:lang w:val="es-CO"/>
        </w:rPr>
      </w:pPr>
      <w:r w:rsidRPr="00AD38B1">
        <w:rPr>
          <w:rFonts w:ascii="Arial" w:hAnsi="Arial" w:cs="Arial"/>
          <w:noProof/>
          <w:szCs w:val="20"/>
          <w:lang w:val="es-CO"/>
        </w:rPr>
        <w:t xml:space="preserve">El contenido de la sección Hero o Header se debe ver igual que en el diseño, es </w:t>
      </w:r>
      <w:r w:rsidRPr="00AD38B1">
        <w:rPr>
          <w:rFonts w:ascii="Arial" w:hAnsi="Arial" w:cs="Arial"/>
          <w:b/>
          <w:bCs/>
          <w:noProof/>
          <w:szCs w:val="20"/>
          <w:lang w:val="es-CO"/>
        </w:rPr>
        <w:t>decir el texto de saludo inicia</w:t>
      </w:r>
      <w:r w:rsidRPr="00AD38B1">
        <w:rPr>
          <w:rFonts w:ascii="Arial" w:hAnsi="Arial" w:cs="Arial"/>
          <w:noProof/>
          <w:szCs w:val="20"/>
          <w:lang w:val="es-CO"/>
        </w:rPr>
        <w:t xml:space="preserve">l debe estar </w:t>
      </w:r>
      <w:r w:rsidRPr="00AD38B1">
        <w:rPr>
          <w:rFonts w:ascii="Arial" w:hAnsi="Arial" w:cs="Arial"/>
          <w:b/>
          <w:bCs/>
          <w:noProof/>
          <w:szCs w:val="20"/>
          <w:lang w:val="es-CO"/>
        </w:rPr>
        <w:t>sobre puesto a la imagen</w:t>
      </w:r>
      <w:r w:rsidRPr="00AD38B1">
        <w:rPr>
          <w:rFonts w:ascii="Arial" w:hAnsi="Arial" w:cs="Arial"/>
          <w:noProof/>
          <w:szCs w:val="20"/>
          <w:lang w:val="es-CO"/>
        </w:rPr>
        <w:t xml:space="preserve"> y esta debe estar alineada a la derecha.</w:t>
      </w:r>
    </w:p>
    <w:p w14:paraId="60D74090" w14:textId="77777777" w:rsidR="00AD38B1" w:rsidRDefault="009801BB"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En la sección de  </w:t>
      </w:r>
      <w:r w:rsidRPr="00AD38B1">
        <w:rPr>
          <w:rFonts w:ascii="Arial" w:hAnsi="Arial" w:cs="Arial"/>
          <w:b/>
          <w:bCs/>
          <w:noProof/>
          <w:szCs w:val="20"/>
          <w:lang w:val="es-CO"/>
        </w:rPr>
        <w:t>Recent Releases</w:t>
      </w:r>
      <w:r>
        <w:rPr>
          <w:rFonts w:ascii="Arial" w:hAnsi="Arial" w:cs="Arial"/>
          <w:noProof/>
          <w:szCs w:val="20"/>
          <w:lang w:val="es-CO"/>
        </w:rPr>
        <w:t xml:space="preserve"> crea los tres albums correspondientes según muestra el layout, teniendo en cuenta que al realizar el efecto </w:t>
      </w:r>
      <w:r w:rsidRPr="009801BB">
        <w:rPr>
          <w:rFonts w:ascii="Arial" w:hAnsi="Arial" w:cs="Arial"/>
          <w:b/>
          <w:bCs/>
          <w:noProof/>
          <w:szCs w:val="20"/>
          <w:lang w:val="es-CO"/>
        </w:rPr>
        <w:t>hover</w:t>
      </w:r>
      <w:r>
        <w:rPr>
          <w:rFonts w:ascii="Arial" w:hAnsi="Arial" w:cs="Arial"/>
          <w:noProof/>
          <w:szCs w:val="20"/>
          <w:lang w:val="es-CO"/>
        </w:rPr>
        <w:t xml:space="preserve"> </w:t>
      </w:r>
      <w:r w:rsidRPr="00AD38B1">
        <w:rPr>
          <w:rFonts w:ascii="Arial" w:hAnsi="Arial" w:cs="Arial"/>
          <w:b/>
          <w:bCs/>
          <w:noProof/>
          <w:szCs w:val="20"/>
          <w:lang w:val="es-CO"/>
        </w:rPr>
        <w:t>sobre cualquiera de estos items</w:t>
      </w:r>
      <w:r>
        <w:rPr>
          <w:rFonts w:ascii="Arial" w:hAnsi="Arial" w:cs="Arial"/>
          <w:noProof/>
          <w:szCs w:val="20"/>
          <w:lang w:val="es-CO"/>
        </w:rPr>
        <w:t xml:space="preserve"> deberá aparecer sobre las caratulas una mascara de color amarillo y sobre esta el título e ícono de carrito de compras de manera centrada, tal cual como lo indica el layout. Estos tres elementos deberan permanecer </w:t>
      </w:r>
      <w:r w:rsidRPr="00AD38B1">
        <w:rPr>
          <w:rFonts w:ascii="Arial" w:hAnsi="Arial" w:cs="Arial"/>
          <w:b/>
          <w:bCs/>
          <w:noProof/>
          <w:szCs w:val="20"/>
          <w:lang w:val="es-CO"/>
        </w:rPr>
        <w:t>centrados</w:t>
      </w:r>
      <w:r w:rsidR="00AD38B1" w:rsidRPr="00AD38B1">
        <w:rPr>
          <w:rFonts w:ascii="Arial" w:hAnsi="Arial" w:cs="Arial"/>
          <w:b/>
          <w:bCs/>
          <w:noProof/>
          <w:szCs w:val="20"/>
          <w:lang w:val="es-CO"/>
        </w:rPr>
        <w:t xml:space="preserve"> en una dimension de 1140px</w:t>
      </w:r>
      <w:r w:rsidR="00AD38B1">
        <w:rPr>
          <w:rFonts w:ascii="Arial" w:hAnsi="Arial" w:cs="Arial"/>
          <w:noProof/>
          <w:szCs w:val="20"/>
          <w:lang w:val="es-CO"/>
        </w:rPr>
        <w:t xml:space="preserve"> </w:t>
      </w:r>
      <w:r>
        <w:rPr>
          <w:rFonts w:ascii="Arial" w:hAnsi="Arial" w:cs="Arial"/>
          <w:noProof/>
          <w:szCs w:val="20"/>
          <w:lang w:val="es-CO"/>
        </w:rPr>
        <w:t xml:space="preserve"> sin importar </w:t>
      </w:r>
      <w:r w:rsidR="00AD38B1">
        <w:rPr>
          <w:rFonts w:ascii="Arial" w:hAnsi="Arial" w:cs="Arial"/>
          <w:noProof/>
          <w:szCs w:val="20"/>
          <w:lang w:val="es-CO"/>
        </w:rPr>
        <w:t xml:space="preserve">el </w:t>
      </w:r>
      <w:r w:rsidR="00AD38B1" w:rsidRPr="00AD38B1">
        <w:rPr>
          <w:rFonts w:ascii="Arial" w:hAnsi="Arial" w:cs="Arial"/>
          <w:b/>
          <w:bCs/>
          <w:noProof/>
          <w:szCs w:val="20"/>
          <w:lang w:val="es-CO"/>
        </w:rPr>
        <w:t>tamaño de la pantalla</w:t>
      </w:r>
      <w:r w:rsidR="00AD38B1">
        <w:rPr>
          <w:rFonts w:ascii="Arial" w:hAnsi="Arial" w:cs="Arial"/>
          <w:noProof/>
          <w:szCs w:val="20"/>
          <w:lang w:val="es-CO"/>
        </w:rPr>
        <w:t xml:space="preserve"> o navegador.</w:t>
      </w:r>
    </w:p>
    <w:p w14:paraId="50950C2F" w14:textId="48738A58" w:rsidR="00AD38B1" w:rsidRPr="00AD38B1" w:rsidRDefault="00AD38B1"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En la sección </w:t>
      </w:r>
      <w:r w:rsidRPr="00AD38B1">
        <w:rPr>
          <w:rFonts w:ascii="Arial" w:hAnsi="Arial" w:cs="Arial"/>
          <w:b/>
          <w:bCs/>
          <w:noProof/>
          <w:szCs w:val="20"/>
          <w:lang w:val="es-CO"/>
        </w:rPr>
        <w:t>Tour Schedule</w:t>
      </w:r>
      <w:r>
        <w:rPr>
          <w:rFonts w:ascii="Arial" w:hAnsi="Arial" w:cs="Arial"/>
          <w:noProof/>
          <w:szCs w:val="20"/>
          <w:lang w:val="es-CO"/>
        </w:rPr>
        <w:t xml:space="preserve"> deben crear 4 secciones de contenido donde se mostrará la información correspondiente al tour que realizara la banda con su </w:t>
      </w:r>
      <w:r w:rsidRPr="00AD38B1">
        <w:rPr>
          <w:rFonts w:ascii="Arial" w:hAnsi="Arial" w:cs="Arial"/>
          <w:b/>
          <w:bCs/>
          <w:noProof/>
          <w:szCs w:val="20"/>
          <w:lang w:val="es-CO"/>
        </w:rPr>
        <w:t>respectiva fecha lugar y botón de opción de compra</w:t>
      </w:r>
      <w:r>
        <w:rPr>
          <w:rFonts w:ascii="Arial" w:hAnsi="Arial" w:cs="Arial"/>
          <w:noProof/>
          <w:szCs w:val="20"/>
          <w:lang w:val="es-CO"/>
        </w:rPr>
        <w:t xml:space="preserve">, en el estado inactivo de estas secciones de contenidos se debe visualizar de color gris blanco y amarillo como lo indica  el layout, pero al realizar el </w:t>
      </w:r>
      <w:r w:rsidRPr="00AD38B1">
        <w:rPr>
          <w:rFonts w:ascii="Arial" w:hAnsi="Arial" w:cs="Arial"/>
          <w:noProof/>
          <w:szCs w:val="20"/>
          <w:lang w:val="es-CO"/>
        </w:rPr>
        <w:t>efecto hover</w:t>
      </w:r>
      <w:r>
        <w:rPr>
          <w:rFonts w:ascii="Arial" w:hAnsi="Arial" w:cs="Arial"/>
          <w:noProof/>
          <w:szCs w:val="20"/>
          <w:lang w:val="es-CO"/>
        </w:rPr>
        <w:t xml:space="preserve"> sobre cualquiera de estos items, debera aparecer el </w:t>
      </w:r>
      <w:r w:rsidRPr="00AD38B1">
        <w:rPr>
          <w:rFonts w:ascii="Arial" w:hAnsi="Arial" w:cs="Arial"/>
          <w:b/>
          <w:bCs/>
          <w:noProof/>
          <w:szCs w:val="20"/>
          <w:lang w:val="es-CO"/>
        </w:rPr>
        <w:t>efecto en negativo</w:t>
      </w:r>
      <w:r>
        <w:rPr>
          <w:rFonts w:ascii="Arial" w:hAnsi="Arial" w:cs="Arial"/>
          <w:noProof/>
          <w:szCs w:val="20"/>
          <w:lang w:val="es-CO"/>
        </w:rPr>
        <w:t xml:space="preserve">, es decir </w:t>
      </w:r>
      <w:r w:rsidRPr="00AD38B1">
        <w:rPr>
          <w:rFonts w:ascii="Arial" w:hAnsi="Arial" w:cs="Arial"/>
          <w:b/>
          <w:bCs/>
          <w:noProof/>
          <w:szCs w:val="20"/>
          <w:lang w:val="es-CO"/>
        </w:rPr>
        <w:t>fondo de color blanco, texto de color negro y boton de fondo negro con letras amarillas.</w:t>
      </w:r>
    </w:p>
    <w:p w14:paraId="138F2704" w14:textId="3E7F4372" w:rsidR="00AD38B1" w:rsidRDefault="00AD38B1"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lastRenderedPageBreak/>
        <w:t xml:space="preserve">En la sección </w:t>
      </w:r>
      <w:r w:rsidRPr="00AD38B1">
        <w:rPr>
          <w:rFonts w:ascii="Arial" w:hAnsi="Arial" w:cs="Arial"/>
          <w:b/>
          <w:bCs/>
          <w:noProof/>
          <w:szCs w:val="20"/>
          <w:lang w:val="es-CO"/>
        </w:rPr>
        <w:t>Our Gallery</w:t>
      </w:r>
      <w:r>
        <w:rPr>
          <w:rFonts w:ascii="Arial" w:hAnsi="Arial" w:cs="Arial"/>
          <w:b/>
          <w:bCs/>
          <w:noProof/>
          <w:szCs w:val="20"/>
          <w:lang w:val="es-CO"/>
        </w:rPr>
        <w:t xml:space="preserve"> </w:t>
      </w:r>
      <w:r>
        <w:rPr>
          <w:rFonts w:ascii="Arial" w:hAnsi="Arial" w:cs="Arial"/>
          <w:noProof/>
          <w:szCs w:val="20"/>
          <w:lang w:val="es-CO"/>
        </w:rPr>
        <w:t xml:space="preserve">deberá mostrar por medio de un </w:t>
      </w:r>
      <w:r w:rsidRPr="0009603E">
        <w:rPr>
          <w:rFonts w:ascii="Arial" w:hAnsi="Arial" w:cs="Arial"/>
          <w:b/>
          <w:bCs/>
          <w:noProof/>
          <w:szCs w:val="20"/>
          <w:lang w:val="es-CO"/>
        </w:rPr>
        <w:t xml:space="preserve">carousel </w:t>
      </w:r>
      <w:r w:rsidR="0009603E">
        <w:rPr>
          <w:rFonts w:ascii="Arial" w:hAnsi="Arial" w:cs="Arial"/>
          <w:b/>
          <w:bCs/>
          <w:noProof/>
          <w:szCs w:val="20"/>
          <w:lang w:val="es-CO"/>
        </w:rPr>
        <w:t xml:space="preserve">las </w:t>
      </w:r>
      <w:r w:rsidRPr="0009603E">
        <w:rPr>
          <w:rFonts w:ascii="Arial" w:hAnsi="Arial" w:cs="Arial"/>
          <w:b/>
          <w:bCs/>
          <w:noProof/>
          <w:szCs w:val="20"/>
          <w:lang w:val="es-CO"/>
        </w:rPr>
        <w:t>3 imágenes</w:t>
      </w:r>
      <w:r>
        <w:rPr>
          <w:rFonts w:ascii="Arial" w:hAnsi="Arial" w:cs="Arial"/>
          <w:noProof/>
          <w:szCs w:val="20"/>
          <w:lang w:val="es-CO"/>
        </w:rPr>
        <w:t xml:space="preserve"> que han sido suministradas en los medios de la prueba, dicho carousel deberá funcionar, </w:t>
      </w:r>
      <w:r w:rsidRPr="0009603E">
        <w:rPr>
          <w:rFonts w:ascii="Arial" w:hAnsi="Arial" w:cs="Arial"/>
          <w:b/>
          <w:bCs/>
          <w:noProof/>
          <w:szCs w:val="20"/>
          <w:lang w:val="es-CO"/>
        </w:rPr>
        <w:t>tanto automaticamente como por medio de los paginadores</w:t>
      </w:r>
      <w:r>
        <w:rPr>
          <w:rFonts w:ascii="Arial" w:hAnsi="Arial" w:cs="Arial"/>
          <w:noProof/>
          <w:szCs w:val="20"/>
          <w:lang w:val="es-CO"/>
        </w:rPr>
        <w:t>, los cuales</w:t>
      </w:r>
      <w:r w:rsidR="0009603E">
        <w:rPr>
          <w:rFonts w:ascii="Arial" w:hAnsi="Arial" w:cs="Arial"/>
          <w:noProof/>
          <w:szCs w:val="20"/>
          <w:lang w:val="es-CO"/>
        </w:rPr>
        <w:t xml:space="preserve"> se</w:t>
      </w:r>
      <w:r>
        <w:rPr>
          <w:rFonts w:ascii="Arial" w:hAnsi="Arial" w:cs="Arial"/>
          <w:noProof/>
          <w:szCs w:val="20"/>
          <w:lang w:val="es-CO"/>
        </w:rPr>
        <w:t xml:space="preserve"> deberán ver tal cual como estan en el layout entregado.</w:t>
      </w:r>
    </w:p>
    <w:p w14:paraId="334B4B6D" w14:textId="1E83BD35" w:rsidR="0009603E" w:rsidRDefault="0009603E"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La sección </w:t>
      </w:r>
      <w:r w:rsidRPr="0009603E">
        <w:rPr>
          <w:rFonts w:ascii="Arial" w:hAnsi="Arial" w:cs="Arial"/>
          <w:b/>
          <w:bCs/>
          <w:noProof/>
          <w:szCs w:val="20"/>
          <w:lang w:val="es-CO"/>
        </w:rPr>
        <w:t>Upcoming</w:t>
      </w:r>
      <w:r>
        <w:rPr>
          <w:rFonts w:ascii="Arial" w:hAnsi="Arial" w:cs="Arial"/>
          <w:noProof/>
          <w:szCs w:val="20"/>
          <w:lang w:val="es-CO"/>
        </w:rPr>
        <w:t xml:space="preserve"> </w:t>
      </w:r>
      <w:r w:rsidRPr="0009603E">
        <w:rPr>
          <w:rFonts w:ascii="Arial" w:hAnsi="Arial" w:cs="Arial"/>
          <w:b/>
          <w:bCs/>
          <w:noProof/>
          <w:szCs w:val="20"/>
          <w:lang w:val="es-CO"/>
        </w:rPr>
        <w:t>Events</w:t>
      </w:r>
      <w:r>
        <w:rPr>
          <w:rFonts w:ascii="Arial" w:hAnsi="Arial" w:cs="Arial"/>
          <w:b/>
          <w:bCs/>
          <w:noProof/>
          <w:szCs w:val="20"/>
          <w:lang w:val="es-CO"/>
        </w:rPr>
        <w:t xml:space="preserve"> </w:t>
      </w:r>
      <w:r>
        <w:rPr>
          <w:rFonts w:ascii="Arial" w:hAnsi="Arial" w:cs="Arial"/>
          <w:noProof/>
          <w:szCs w:val="20"/>
          <w:lang w:val="es-CO"/>
        </w:rPr>
        <w:t xml:space="preserve"> deberá contar con 3 items de eventos proximos en los cuales se mostrara una </w:t>
      </w:r>
      <w:r w:rsidRPr="0009603E">
        <w:rPr>
          <w:rFonts w:ascii="Arial" w:hAnsi="Arial" w:cs="Arial"/>
          <w:b/>
          <w:bCs/>
          <w:noProof/>
          <w:szCs w:val="20"/>
          <w:lang w:val="es-CO"/>
        </w:rPr>
        <w:t>imagen</w:t>
      </w:r>
      <w:r>
        <w:rPr>
          <w:rFonts w:ascii="Arial" w:hAnsi="Arial" w:cs="Arial"/>
          <w:noProof/>
          <w:szCs w:val="20"/>
          <w:lang w:val="es-CO"/>
        </w:rPr>
        <w:t xml:space="preserve"> aluciba al evento, </w:t>
      </w:r>
      <w:r w:rsidRPr="0009603E">
        <w:rPr>
          <w:rFonts w:ascii="Arial" w:hAnsi="Arial" w:cs="Arial"/>
          <w:b/>
          <w:bCs/>
          <w:noProof/>
          <w:szCs w:val="20"/>
          <w:lang w:val="es-CO"/>
        </w:rPr>
        <w:t>la fecha</w:t>
      </w:r>
      <w:r>
        <w:rPr>
          <w:rFonts w:ascii="Arial" w:hAnsi="Arial" w:cs="Arial"/>
          <w:noProof/>
          <w:szCs w:val="20"/>
          <w:lang w:val="es-CO"/>
        </w:rPr>
        <w:t xml:space="preserve">, el </w:t>
      </w:r>
      <w:r w:rsidRPr="0009603E">
        <w:rPr>
          <w:rFonts w:ascii="Arial" w:hAnsi="Arial" w:cs="Arial"/>
          <w:b/>
          <w:bCs/>
          <w:noProof/>
          <w:szCs w:val="20"/>
          <w:lang w:val="es-CO"/>
        </w:rPr>
        <w:t>nombre del evento</w:t>
      </w:r>
      <w:r>
        <w:rPr>
          <w:rFonts w:ascii="Arial" w:hAnsi="Arial" w:cs="Arial"/>
          <w:noProof/>
          <w:szCs w:val="20"/>
          <w:lang w:val="es-CO"/>
        </w:rPr>
        <w:t xml:space="preserve">, una breve </w:t>
      </w:r>
      <w:r w:rsidRPr="0009603E">
        <w:rPr>
          <w:rFonts w:ascii="Arial" w:hAnsi="Arial" w:cs="Arial"/>
          <w:b/>
          <w:bCs/>
          <w:noProof/>
          <w:szCs w:val="20"/>
          <w:lang w:val="es-CO"/>
        </w:rPr>
        <w:t xml:space="preserve">descripción </w:t>
      </w:r>
      <w:r>
        <w:rPr>
          <w:rFonts w:ascii="Arial" w:hAnsi="Arial" w:cs="Arial"/>
          <w:noProof/>
          <w:szCs w:val="20"/>
          <w:lang w:val="es-CO"/>
        </w:rPr>
        <w:t xml:space="preserve">y un </w:t>
      </w:r>
      <w:r w:rsidRPr="0009603E">
        <w:rPr>
          <w:rFonts w:ascii="Arial" w:hAnsi="Arial" w:cs="Arial"/>
          <w:b/>
          <w:bCs/>
          <w:noProof/>
          <w:szCs w:val="20"/>
          <w:lang w:val="es-CO"/>
        </w:rPr>
        <w:t>boton de detalles</w:t>
      </w:r>
      <w:r>
        <w:rPr>
          <w:rFonts w:ascii="Arial" w:hAnsi="Arial" w:cs="Arial"/>
          <w:noProof/>
          <w:szCs w:val="20"/>
          <w:lang w:val="es-CO"/>
        </w:rPr>
        <w:t>, esta información deberá ser plasmada tal y como lo indica el layout suministrado.</w:t>
      </w:r>
    </w:p>
    <w:p w14:paraId="3EFE6ACD" w14:textId="7E9BFED4" w:rsidR="0009603E" w:rsidRDefault="00C02345"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En la sección </w:t>
      </w:r>
      <w:r w:rsidRPr="00C02345">
        <w:rPr>
          <w:rFonts w:ascii="Arial" w:hAnsi="Arial" w:cs="Arial"/>
          <w:b/>
          <w:bCs/>
          <w:noProof/>
          <w:szCs w:val="20"/>
          <w:lang w:val="es-CO"/>
        </w:rPr>
        <w:t>Latest Albums</w:t>
      </w:r>
      <w:r>
        <w:rPr>
          <w:rFonts w:ascii="Arial" w:hAnsi="Arial" w:cs="Arial"/>
          <w:b/>
          <w:bCs/>
          <w:noProof/>
          <w:szCs w:val="20"/>
          <w:lang w:val="es-CO"/>
        </w:rPr>
        <w:t xml:space="preserve"> </w:t>
      </w:r>
      <w:r>
        <w:rPr>
          <w:rFonts w:ascii="Arial" w:hAnsi="Arial" w:cs="Arial"/>
          <w:noProof/>
          <w:szCs w:val="20"/>
          <w:lang w:val="es-CO"/>
        </w:rPr>
        <w:t xml:space="preserve">se debera mostrar por medio de un </w:t>
      </w:r>
      <w:r w:rsidRPr="00C02345">
        <w:rPr>
          <w:rFonts w:ascii="Arial" w:hAnsi="Arial" w:cs="Arial"/>
          <w:b/>
          <w:bCs/>
          <w:noProof/>
          <w:szCs w:val="20"/>
          <w:lang w:val="es-CO"/>
        </w:rPr>
        <w:t>carousel</w:t>
      </w:r>
      <w:r>
        <w:rPr>
          <w:rFonts w:ascii="Arial" w:hAnsi="Arial" w:cs="Arial"/>
          <w:noProof/>
          <w:szCs w:val="20"/>
          <w:lang w:val="es-CO"/>
        </w:rPr>
        <w:t xml:space="preserve"> </w:t>
      </w:r>
      <w:r w:rsidRPr="00C02345">
        <w:rPr>
          <w:rFonts w:ascii="Arial" w:hAnsi="Arial" w:cs="Arial"/>
          <w:b/>
          <w:bCs/>
          <w:noProof/>
          <w:szCs w:val="20"/>
          <w:lang w:val="es-CO"/>
        </w:rPr>
        <w:t>3 items</w:t>
      </w:r>
      <w:r>
        <w:rPr>
          <w:rFonts w:ascii="Arial" w:hAnsi="Arial" w:cs="Arial"/>
          <w:b/>
          <w:bCs/>
          <w:noProof/>
          <w:szCs w:val="20"/>
          <w:lang w:val="es-CO"/>
        </w:rPr>
        <w:t xml:space="preserve"> </w:t>
      </w:r>
      <w:r>
        <w:rPr>
          <w:rFonts w:ascii="Arial" w:hAnsi="Arial" w:cs="Arial"/>
          <w:noProof/>
          <w:szCs w:val="20"/>
          <w:lang w:val="es-CO"/>
        </w:rPr>
        <w:t>pero solo debera mostrar un item a la vez cuando se le de clic al paginador o este se active automaticamente.</w:t>
      </w:r>
    </w:p>
    <w:p w14:paraId="418BFC28" w14:textId="2FB1DD4D" w:rsidR="00C02345" w:rsidRDefault="00C02345"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En la sección </w:t>
      </w:r>
      <w:r w:rsidRPr="00C02345">
        <w:rPr>
          <w:rFonts w:ascii="Arial" w:hAnsi="Arial" w:cs="Arial"/>
          <w:b/>
          <w:bCs/>
          <w:noProof/>
          <w:szCs w:val="20"/>
          <w:lang w:val="es-CO"/>
        </w:rPr>
        <w:t>Recent Video</w:t>
      </w:r>
      <w:r>
        <w:rPr>
          <w:rFonts w:ascii="Arial" w:hAnsi="Arial" w:cs="Arial"/>
          <w:b/>
          <w:bCs/>
          <w:noProof/>
          <w:szCs w:val="20"/>
          <w:lang w:val="es-CO"/>
        </w:rPr>
        <w:t xml:space="preserve"> </w:t>
      </w:r>
      <w:r>
        <w:rPr>
          <w:rFonts w:ascii="Arial" w:hAnsi="Arial" w:cs="Arial"/>
          <w:noProof/>
          <w:szCs w:val="20"/>
          <w:lang w:val="es-CO"/>
        </w:rPr>
        <w:t xml:space="preserve"> se deberá mostrar el video suministrado y deberá visualzarse como se muestra en el Layout.</w:t>
      </w:r>
    </w:p>
    <w:p w14:paraId="35C23FDA" w14:textId="60579B99" w:rsidR="00C02345" w:rsidRPr="00AD38B1" w:rsidRDefault="00C02345" w:rsidP="00AD38B1">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En la sección </w:t>
      </w:r>
      <w:r>
        <w:rPr>
          <w:rFonts w:ascii="Arial" w:hAnsi="Arial" w:cs="Arial"/>
          <w:b/>
          <w:bCs/>
          <w:noProof/>
          <w:szCs w:val="20"/>
          <w:lang w:val="es-CO"/>
        </w:rPr>
        <w:t>F</w:t>
      </w:r>
      <w:r w:rsidRPr="00C02345">
        <w:rPr>
          <w:rFonts w:ascii="Arial" w:hAnsi="Arial" w:cs="Arial"/>
          <w:b/>
          <w:bCs/>
          <w:noProof/>
          <w:szCs w:val="20"/>
          <w:lang w:val="es-CO"/>
        </w:rPr>
        <w:t>ooter</w:t>
      </w:r>
      <w:r>
        <w:rPr>
          <w:rFonts w:ascii="Arial" w:hAnsi="Arial" w:cs="Arial"/>
          <w:b/>
          <w:bCs/>
          <w:noProof/>
          <w:szCs w:val="20"/>
          <w:lang w:val="es-CO"/>
        </w:rPr>
        <w:t xml:space="preserve"> </w:t>
      </w:r>
      <w:r>
        <w:rPr>
          <w:rFonts w:ascii="Arial" w:hAnsi="Arial" w:cs="Arial"/>
          <w:noProof/>
          <w:szCs w:val="20"/>
          <w:lang w:val="es-CO"/>
        </w:rPr>
        <w:t xml:space="preserve">se debe crear el formulario para el </w:t>
      </w:r>
      <w:r w:rsidRPr="00C02345">
        <w:rPr>
          <w:rFonts w:ascii="Arial" w:hAnsi="Arial" w:cs="Arial"/>
          <w:b/>
          <w:bCs/>
          <w:noProof/>
          <w:szCs w:val="20"/>
          <w:lang w:val="es-CO"/>
        </w:rPr>
        <w:t>NewsLetter</w:t>
      </w:r>
      <w:r>
        <w:rPr>
          <w:rFonts w:ascii="Arial" w:hAnsi="Arial" w:cs="Arial"/>
          <w:noProof/>
          <w:szCs w:val="20"/>
          <w:lang w:val="es-CO"/>
        </w:rPr>
        <w:t xml:space="preserve"> y al lado derecho las redes sociales de </w:t>
      </w:r>
      <w:r w:rsidRPr="00C02345">
        <w:rPr>
          <w:rFonts w:ascii="Arial" w:hAnsi="Arial" w:cs="Arial"/>
          <w:b/>
          <w:bCs/>
          <w:noProof/>
          <w:szCs w:val="20"/>
          <w:lang w:val="es-CO"/>
        </w:rPr>
        <w:t>Facebook y youtube</w:t>
      </w:r>
      <w:r>
        <w:rPr>
          <w:rFonts w:ascii="Arial" w:hAnsi="Arial" w:cs="Arial"/>
          <w:noProof/>
          <w:szCs w:val="20"/>
          <w:lang w:val="es-CO"/>
        </w:rPr>
        <w:t xml:space="preserve"> como se encuentra en el layout los iconos de estos se encuentran en la carpeta de medios.</w:t>
      </w:r>
      <w:r>
        <w:rPr>
          <w:rFonts w:ascii="Arial" w:hAnsi="Arial" w:cs="Arial"/>
          <w:b/>
          <w:bCs/>
          <w:noProof/>
          <w:szCs w:val="20"/>
          <w:lang w:val="es-CO"/>
        </w:rPr>
        <w:t xml:space="preserve"> </w:t>
      </w:r>
    </w:p>
    <w:p w14:paraId="55C626D7" w14:textId="5964EBF4" w:rsidR="00B03269" w:rsidRDefault="00B03269" w:rsidP="0025767E">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El contenido de la pagina</w:t>
      </w:r>
      <w:r w:rsidR="00C02345">
        <w:rPr>
          <w:rFonts w:ascii="Arial" w:hAnsi="Arial" w:cs="Arial"/>
          <w:noProof/>
          <w:szCs w:val="20"/>
          <w:lang w:val="es-CO"/>
        </w:rPr>
        <w:t xml:space="preserve"> en general</w:t>
      </w:r>
      <w:r>
        <w:rPr>
          <w:rFonts w:ascii="Arial" w:hAnsi="Arial" w:cs="Arial"/>
          <w:noProof/>
          <w:szCs w:val="20"/>
          <w:lang w:val="es-CO"/>
        </w:rPr>
        <w:t xml:space="preserve"> debe estar centrado a 1140px como se muestra en el layout, sin importar el tamaño de la pantalla en versión de escritorio, con excepción del hero o header el cual sera dinamico, como se evidencia en el layout este es el unico contenido que se sale del contenedor central.</w:t>
      </w:r>
    </w:p>
    <w:p w14:paraId="043F8F70" w14:textId="495D038D" w:rsidR="0046079E" w:rsidRPr="0025767E" w:rsidRDefault="0046079E" w:rsidP="0025767E">
      <w:pPr>
        <w:pStyle w:val="Prrafodelista"/>
        <w:numPr>
          <w:ilvl w:val="0"/>
          <w:numId w:val="27"/>
        </w:numPr>
        <w:spacing w:after="240" w:line="360" w:lineRule="auto"/>
        <w:jc w:val="both"/>
        <w:rPr>
          <w:rFonts w:ascii="Arial" w:hAnsi="Arial" w:cs="Arial"/>
          <w:noProof/>
          <w:szCs w:val="20"/>
          <w:lang w:val="es-CO"/>
        </w:rPr>
      </w:pPr>
      <w:r>
        <w:rPr>
          <w:rFonts w:ascii="Arial" w:hAnsi="Arial" w:cs="Arial"/>
          <w:noProof/>
          <w:szCs w:val="20"/>
          <w:lang w:val="es-CO"/>
        </w:rPr>
        <w:t xml:space="preserve">Los carousels deberan funcionar de manera automática y tambien al hacer clic sobre los paginadores. </w:t>
      </w:r>
    </w:p>
    <w:p w14:paraId="3489CFC9" w14:textId="2D1BDDB8" w:rsidR="001935CE" w:rsidRPr="0025767E" w:rsidRDefault="0046079E" w:rsidP="0025767E">
      <w:pPr>
        <w:pStyle w:val="Prrafodelista"/>
        <w:rPr>
          <w:rFonts w:ascii="Arial" w:hAnsi="Arial" w:cs="Arial"/>
          <w:noProof/>
          <w:lang w:val="es-CO"/>
        </w:rPr>
      </w:pPr>
      <w:r w:rsidRPr="0025767E">
        <w:rPr>
          <w:rFonts w:ascii="Arial" w:hAnsi="Arial" w:cs="Arial"/>
          <w:noProof/>
          <w:szCs w:val="20"/>
          <w:lang w:val="es-CO"/>
        </w:rPr>
        <w:t>Los enlaces de redireccionamiento a redes sociales deben abrirse en una ventana nueva del navegador, garantizando la permanencia del usuario la mayor cantidad de tiempo posible.</w:t>
      </w:r>
      <w:bookmarkStart w:id="38" w:name="_g1pqyjalmzqg" w:colFirst="0" w:colLast="0"/>
      <w:bookmarkEnd w:id="38"/>
    </w:p>
    <w:p w14:paraId="20C42D01" w14:textId="71EF3930" w:rsidR="00453B91" w:rsidRPr="0025767E" w:rsidRDefault="00453B91" w:rsidP="00453B91">
      <w:pPr>
        <w:pStyle w:val="Ttulo1"/>
        <w:rPr>
          <w:noProof/>
          <w:lang w:val="es-CO"/>
        </w:rPr>
      </w:pPr>
      <w:bookmarkStart w:id="39" w:name="_Toc17188040"/>
      <w:r w:rsidRPr="0025767E">
        <w:rPr>
          <w:noProof/>
          <w:lang w:val="es-CO"/>
        </w:rPr>
        <w:t>Instruc</w:t>
      </w:r>
      <w:bookmarkEnd w:id="39"/>
      <w:r w:rsidR="00C421EC">
        <w:rPr>
          <w:noProof/>
          <w:lang w:val="es-CO"/>
        </w:rPr>
        <w:t>ciones para el competidor</w:t>
      </w:r>
    </w:p>
    <w:p w14:paraId="7C9E2D9F" w14:textId="2CFC0DD4" w:rsidR="00453B91" w:rsidRPr="0025767E" w:rsidRDefault="00774852" w:rsidP="00453B91">
      <w:pPr>
        <w:spacing w:after="80"/>
        <w:rPr>
          <w:rFonts w:ascii="Arial" w:hAnsi="Arial"/>
          <w:noProof/>
          <w:lang w:val="es-CO"/>
        </w:rPr>
      </w:pPr>
      <w:r w:rsidRPr="00774852">
        <w:rPr>
          <w:rFonts w:ascii="Arial" w:hAnsi="Arial"/>
          <w:noProof/>
          <w:lang w:val="es-CO"/>
        </w:rPr>
        <w:t>Siga las siguientes instrucciones para entregar su trabajo.</w:t>
      </w:r>
      <w:r w:rsidRPr="008621FB" w:rsidDel="00774852">
        <w:rPr>
          <w:rFonts w:ascii="Arial" w:hAnsi="Arial"/>
          <w:noProof/>
          <w:lang w:val="es-CO"/>
        </w:rPr>
        <w:t xml:space="preserve"> </w:t>
      </w:r>
    </w:p>
    <w:p w14:paraId="367427AF" w14:textId="660E18D3" w:rsidR="009D65C1" w:rsidRPr="0025767E" w:rsidRDefault="00774852" w:rsidP="009D65C1">
      <w:pPr>
        <w:numPr>
          <w:ilvl w:val="0"/>
          <w:numId w:val="25"/>
        </w:numPr>
        <w:spacing w:before="240" w:after="0" w:line="276" w:lineRule="auto"/>
        <w:rPr>
          <w:rFonts w:ascii="Arial" w:hAnsi="Arial" w:cs="Arial"/>
          <w:noProof/>
          <w:lang w:val="es-CO"/>
        </w:rPr>
      </w:pPr>
      <w:r w:rsidRPr="00774852">
        <w:rPr>
          <w:rFonts w:ascii="Arial" w:hAnsi="Arial" w:cs="Arial"/>
          <w:noProof/>
          <w:lang w:val="es-CO"/>
        </w:rPr>
        <w:t xml:space="preserve">Los archivos </w:t>
      </w:r>
      <w:r>
        <w:rPr>
          <w:rFonts w:ascii="Arial" w:hAnsi="Arial" w:cs="Arial"/>
          <w:noProof/>
          <w:lang w:val="es-CO"/>
        </w:rPr>
        <w:t>necesarios</w:t>
      </w:r>
      <w:r w:rsidRPr="00774852">
        <w:rPr>
          <w:rFonts w:ascii="Arial" w:hAnsi="Arial" w:cs="Arial"/>
          <w:noProof/>
          <w:lang w:val="es-CO"/>
        </w:rPr>
        <w:t xml:space="preserve"> están disponibles en el archivo ZIP</w:t>
      </w:r>
      <w:r>
        <w:rPr>
          <w:rFonts w:ascii="Arial" w:hAnsi="Arial" w:cs="Arial"/>
          <w:noProof/>
          <w:lang w:val="es-CO"/>
        </w:rPr>
        <w:t xml:space="preserve"> que encontrará en el escritorio de su computador con el nombre MEDIOS-FRONT-END</w:t>
      </w:r>
      <w:r w:rsidRPr="00774852">
        <w:rPr>
          <w:rFonts w:ascii="Arial" w:hAnsi="Arial" w:cs="Arial"/>
          <w:noProof/>
          <w:lang w:val="es-CO"/>
        </w:rPr>
        <w:t xml:space="preserve">. </w:t>
      </w:r>
      <w:r>
        <w:rPr>
          <w:rFonts w:ascii="Arial" w:hAnsi="Arial" w:cs="Arial"/>
          <w:noProof/>
          <w:lang w:val="es-CO"/>
        </w:rPr>
        <w:br/>
        <w:t>Allí encontrara una carpeta de multimedia, una carpeta con las fuentes, una carpeta con el framework bootstrap, una carpeta con Jquery, una carpeta con el framework Slick, un archivo Text.txt que posee el 90% de los texto a utiliza</w:t>
      </w:r>
      <w:r w:rsidR="00C421EC">
        <w:rPr>
          <w:rFonts w:ascii="Arial" w:hAnsi="Arial" w:cs="Arial"/>
          <w:noProof/>
          <w:lang w:val="es-CO"/>
        </w:rPr>
        <w:t>r y por último, el layout o boceto a plasmar con codigo.</w:t>
      </w:r>
    </w:p>
    <w:p w14:paraId="2A9F45E6" w14:textId="20D8D4FA" w:rsidR="00C421EC" w:rsidRPr="0046079E" w:rsidRDefault="00C421EC" w:rsidP="008621FB">
      <w:pPr>
        <w:numPr>
          <w:ilvl w:val="0"/>
          <w:numId w:val="25"/>
        </w:numPr>
        <w:spacing w:before="240" w:after="0" w:line="276" w:lineRule="auto"/>
        <w:rPr>
          <w:rFonts w:ascii="Arial" w:hAnsi="Arial" w:cs="Arial"/>
          <w:noProof/>
          <w:lang w:val="es-CO"/>
        </w:rPr>
      </w:pPr>
      <w:r w:rsidRPr="008621FB">
        <w:rPr>
          <w:rFonts w:ascii="Arial" w:hAnsi="Arial" w:cs="Arial"/>
          <w:noProof/>
          <w:lang w:val="es-CO"/>
        </w:rPr>
        <w:t>De</w:t>
      </w:r>
      <w:r w:rsidRPr="0046079E">
        <w:rPr>
          <w:rFonts w:ascii="Arial" w:hAnsi="Arial" w:cs="Arial"/>
          <w:noProof/>
          <w:lang w:val="es-CO"/>
        </w:rPr>
        <w:t>bera crear una carpeta en el escritorio donde entregara el proyecto ya desarrollado, nombrada exactamente como se le indicará a continuación:</w:t>
      </w:r>
    </w:p>
    <w:p w14:paraId="41529BA8" w14:textId="58D78E12" w:rsidR="00C421EC" w:rsidRDefault="00C421EC" w:rsidP="0025767E">
      <w:pPr>
        <w:spacing w:before="240" w:after="0" w:line="276" w:lineRule="auto"/>
        <w:ind w:left="720"/>
        <w:rPr>
          <w:rFonts w:ascii="Arial" w:hAnsi="Arial" w:cs="Arial"/>
          <w:noProof/>
          <w:lang w:val="es-CO"/>
        </w:rPr>
      </w:pPr>
      <w:r>
        <w:rPr>
          <w:rFonts w:ascii="Arial" w:hAnsi="Arial" w:cs="Arial"/>
          <w:noProof/>
          <w:lang w:val="es-CO"/>
        </w:rPr>
        <w:t>“XXXX_FRONT-END”</w:t>
      </w:r>
    </w:p>
    <w:p w14:paraId="20309515" w14:textId="772DAAC4" w:rsidR="00C421EC" w:rsidRPr="0025767E" w:rsidRDefault="00C421EC" w:rsidP="0025767E">
      <w:pPr>
        <w:spacing w:before="240" w:after="0" w:line="276" w:lineRule="auto"/>
        <w:ind w:left="720"/>
        <w:rPr>
          <w:rFonts w:ascii="Arial" w:hAnsi="Arial" w:cs="Arial"/>
          <w:noProof/>
          <w:lang w:val="es-CO"/>
        </w:rPr>
      </w:pPr>
      <w:r>
        <w:rPr>
          <w:rFonts w:ascii="Arial" w:hAnsi="Arial" w:cs="Arial"/>
          <w:noProof/>
          <w:lang w:val="es-CO"/>
        </w:rPr>
        <w:t>Donde las tres primeras X deberan ser remplazadas por las siglas de su centro independientemente si son más de tres.</w:t>
      </w:r>
      <w:r w:rsidR="000155B7">
        <w:rPr>
          <w:rFonts w:ascii="Arial" w:hAnsi="Arial" w:cs="Arial"/>
          <w:noProof/>
          <w:lang w:val="es-CO"/>
        </w:rPr>
        <w:t xml:space="preserve">  </w:t>
      </w:r>
      <w:r>
        <w:rPr>
          <w:rFonts w:ascii="Arial" w:hAnsi="Arial" w:cs="Arial"/>
          <w:noProof/>
          <w:lang w:val="es-CO"/>
        </w:rPr>
        <w:t>Ejemplo:</w:t>
      </w:r>
      <w:r>
        <w:rPr>
          <w:rFonts w:ascii="Arial" w:hAnsi="Arial" w:cs="Arial"/>
          <w:noProof/>
          <w:lang w:val="es-CO"/>
        </w:rPr>
        <w:br/>
      </w:r>
      <w:r>
        <w:rPr>
          <w:rFonts w:ascii="Arial" w:hAnsi="Arial" w:cs="Arial"/>
          <w:noProof/>
          <w:lang w:val="es-CO"/>
        </w:rPr>
        <w:lastRenderedPageBreak/>
        <w:br/>
        <w:t>CDAE_FRONT-END</w:t>
      </w:r>
    </w:p>
    <w:p w14:paraId="6202C74E" w14:textId="6D3C3C43" w:rsidR="008D4EEE" w:rsidRPr="0025767E" w:rsidRDefault="00C421EC">
      <w:pPr>
        <w:numPr>
          <w:ilvl w:val="0"/>
          <w:numId w:val="25"/>
        </w:numPr>
        <w:spacing w:before="240" w:after="0" w:line="276" w:lineRule="auto"/>
        <w:rPr>
          <w:rFonts w:ascii="Arial" w:hAnsi="Arial" w:cs="Arial"/>
          <w:noProof/>
          <w:lang w:val="es-CO"/>
        </w:rPr>
      </w:pPr>
      <w:r>
        <w:rPr>
          <w:rFonts w:ascii="Arial" w:hAnsi="Arial" w:cs="Arial"/>
          <w:noProof/>
          <w:lang w:val="es-CO"/>
        </w:rPr>
        <w:t xml:space="preserve">Se evaluará directamente en el navegador, pero, aunque no se abriran los archivos en un editor de codigo, se podrá realizar verificación de etiquetas </w:t>
      </w:r>
      <w:r w:rsidR="003D5477">
        <w:rPr>
          <w:rFonts w:ascii="Arial" w:hAnsi="Arial" w:cs="Arial"/>
          <w:noProof/>
          <w:lang w:val="es-CO"/>
        </w:rPr>
        <w:t>en el inspector de codigo del navegador para corroborar que se utilizaron las correctas según lo requerido.</w:t>
      </w:r>
    </w:p>
    <w:p w14:paraId="57768548" w14:textId="59CB4EF2" w:rsidR="00453B91" w:rsidRPr="0025767E" w:rsidRDefault="003D5477" w:rsidP="0025767E">
      <w:pPr>
        <w:pStyle w:val="Ttulo1"/>
        <w:rPr>
          <w:rFonts w:ascii="Arial" w:hAnsi="Arial"/>
          <w:noProof/>
          <w:color w:val="0070C0"/>
          <w:lang w:val="es-CO"/>
        </w:rPr>
      </w:pPr>
      <w:bookmarkStart w:id="40" w:name="_Toc17188041"/>
      <w:r>
        <w:rPr>
          <w:noProof/>
          <w:lang w:val="es-CO"/>
        </w:rPr>
        <w:t>Esquema de puntuación</w:t>
      </w:r>
      <w:bookmarkEnd w:id="40"/>
    </w:p>
    <w:tbl>
      <w:tblPr>
        <w:tblStyle w:val="WSI-Table1"/>
        <w:tblW w:w="9618" w:type="dxa"/>
        <w:tblCellMar>
          <w:left w:w="141" w:type="dxa"/>
        </w:tblCellMar>
        <w:tblLook w:val="04A0" w:firstRow="1" w:lastRow="0" w:firstColumn="1" w:lastColumn="0" w:noHBand="0" w:noVBand="1"/>
      </w:tblPr>
      <w:tblGrid>
        <w:gridCol w:w="2007"/>
        <w:gridCol w:w="1781"/>
        <w:gridCol w:w="1879"/>
        <w:gridCol w:w="2106"/>
        <w:gridCol w:w="1845"/>
      </w:tblGrid>
      <w:tr w:rsidR="009D65C1" w:rsidRPr="008C18E6" w14:paraId="0EA3EEAD" w14:textId="77777777" w:rsidTr="0025767E">
        <w:trPr>
          <w:cnfStyle w:val="100000000000" w:firstRow="1" w:lastRow="0" w:firstColumn="0" w:lastColumn="0" w:oddVBand="0" w:evenVBand="0" w:oddHBand="0" w:evenHBand="0" w:firstRowFirstColumn="0" w:firstRowLastColumn="0" w:lastRowFirstColumn="0" w:lastRowLastColumn="0"/>
        </w:trPr>
        <w:tc>
          <w:tcPr>
            <w:tcW w:w="2007" w:type="dxa"/>
            <w:tcMar>
              <w:left w:w="141" w:type="dxa"/>
            </w:tcMar>
          </w:tcPr>
          <w:p w14:paraId="20B7FACC" w14:textId="1264F2E3" w:rsidR="009D65C1" w:rsidRPr="0025767E" w:rsidRDefault="009D65C1" w:rsidP="008621FB">
            <w:pPr>
              <w:spacing w:after="0"/>
              <w:rPr>
                <w:rFonts w:ascii="Arial" w:hAnsi="Arial"/>
                <w:b w:val="0"/>
                <w:caps w:val="0"/>
                <w:noProof/>
                <w:lang w:val="es-CO"/>
              </w:rPr>
            </w:pPr>
            <w:r w:rsidRPr="0025767E">
              <w:rPr>
                <w:rFonts w:ascii="Arial" w:hAnsi="Arial"/>
                <w:noProof/>
                <w:lang w:val="es-CO"/>
              </w:rPr>
              <w:t>SEC</w:t>
            </w:r>
            <w:r w:rsidR="003D5477">
              <w:rPr>
                <w:rFonts w:ascii="Arial" w:hAnsi="Arial"/>
                <w:noProof/>
                <w:lang w:val="es-CO"/>
              </w:rPr>
              <w:t>ción</w:t>
            </w:r>
          </w:p>
        </w:tc>
        <w:tc>
          <w:tcPr>
            <w:tcW w:w="1781" w:type="dxa"/>
            <w:tcMar>
              <w:left w:w="141" w:type="dxa"/>
            </w:tcMar>
          </w:tcPr>
          <w:p w14:paraId="4D1D18EF" w14:textId="1A399DB5" w:rsidR="009D65C1" w:rsidRPr="0025767E" w:rsidRDefault="009D65C1">
            <w:pPr>
              <w:spacing w:after="0"/>
              <w:rPr>
                <w:rFonts w:ascii="Arial" w:hAnsi="Arial"/>
                <w:b w:val="0"/>
                <w:caps w:val="0"/>
                <w:noProof/>
                <w:lang w:val="es-CO"/>
              </w:rPr>
            </w:pPr>
            <w:r w:rsidRPr="0025767E">
              <w:rPr>
                <w:rFonts w:ascii="Arial" w:hAnsi="Arial"/>
                <w:noProof/>
                <w:lang w:val="es-CO"/>
              </w:rPr>
              <w:t>CRITERIO</w:t>
            </w:r>
          </w:p>
        </w:tc>
        <w:tc>
          <w:tcPr>
            <w:tcW w:w="1879" w:type="dxa"/>
            <w:tcMar>
              <w:left w:w="141" w:type="dxa"/>
            </w:tcMar>
          </w:tcPr>
          <w:p w14:paraId="705264D5" w14:textId="3BFB6CB2" w:rsidR="009D65C1" w:rsidRPr="0025767E" w:rsidRDefault="003D5477" w:rsidP="00C35B84">
            <w:pPr>
              <w:spacing w:after="0"/>
              <w:rPr>
                <w:rFonts w:ascii="Arial" w:hAnsi="Arial"/>
                <w:b w:val="0"/>
                <w:caps w:val="0"/>
                <w:noProof/>
                <w:lang w:val="es-CO"/>
              </w:rPr>
            </w:pPr>
            <w:r>
              <w:rPr>
                <w:rFonts w:ascii="Arial" w:hAnsi="Arial"/>
                <w:noProof/>
                <w:lang w:val="es-CO"/>
              </w:rPr>
              <w:t>Criterios j</w:t>
            </w:r>
          </w:p>
        </w:tc>
        <w:tc>
          <w:tcPr>
            <w:tcW w:w="2106" w:type="dxa"/>
            <w:tcMar>
              <w:left w:w="141" w:type="dxa"/>
            </w:tcMar>
          </w:tcPr>
          <w:p w14:paraId="23F341AE" w14:textId="6E1BF15B" w:rsidR="009D65C1" w:rsidRPr="0025767E" w:rsidRDefault="003D5477" w:rsidP="00C35B84">
            <w:pPr>
              <w:spacing w:after="0"/>
              <w:rPr>
                <w:rFonts w:ascii="Arial" w:hAnsi="Arial"/>
                <w:b w:val="0"/>
                <w:caps w:val="0"/>
                <w:noProof/>
                <w:lang w:val="es-CO"/>
              </w:rPr>
            </w:pPr>
            <w:r>
              <w:rPr>
                <w:rFonts w:ascii="Arial" w:hAnsi="Arial"/>
                <w:noProof/>
                <w:lang w:val="es-CO"/>
              </w:rPr>
              <w:t>criterios m</w:t>
            </w:r>
          </w:p>
        </w:tc>
        <w:tc>
          <w:tcPr>
            <w:tcW w:w="1845" w:type="dxa"/>
            <w:tcMar>
              <w:left w:w="141" w:type="dxa"/>
            </w:tcMar>
          </w:tcPr>
          <w:p w14:paraId="462B8541" w14:textId="77777777" w:rsidR="009D65C1" w:rsidRPr="0025767E" w:rsidRDefault="009D65C1" w:rsidP="00C35B84">
            <w:pPr>
              <w:spacing w:after="0"/>
              <w:rPr>
                <w:rFonts w:ascii="Arial" w:hAnsi="Arial"/>
                <w:b w:val="0"/>
                <w:caps w:val="0"/>
                <w:noProof/>
                <w:lang w:val="es-CO"/>
              </w:rPr>
            </w:pPr>
            <w:r w:rsidRPr="0025767E">
              <w:rPr>
                <w:rFonts w:ascii="Arial" w:hAnsi="Arial"/>
                <w:noProof/>
                <w:lang w:val="es-CO"/>
              </w:rPr>
              <w:t>TOTAL</w:t>
            </w:r>
          </w:p>
        </w:tc>
      </w:tr>
      <w:tr w:rsidR="009D65C1" w:rsidRPr="008C18E6" w14:paraId="62B14864" w14:textId="77777777" w:rsidTr="0025767E">
        <w:tc>
          <w:tcPr>
            <w:tcW w:w="2007" w:type="dxa"/>
            <w:tcMar>
              <w:left w:w="141" w:type="dxa"/>
            </w:tcMar>
          </w:tcPr>
          <w:p w14:paraId="42081114" w14:textId="3C60CB4D" w:rsidR="009D65C1" w:rsidRPr="0025767E" w:rsidRDefault="003D5477" w:rsidP="00C35B84">
            <w:pPr>
              <w:spacing w:after="0"/>
              <w:rPr>
                <w:rFonts w:ascii="Arial" w:hAnsi="Arial" w:cs="Arial"/>
                <w:noProof/>
                <w:lang w:val="es-CO"/>
              </w:rPr>
            </w:pPr>
            <w:r>
              <w:rPr>
                <w:rFonts w:ascii="Arial" w:hAnsi="Arial" w:cs="Arial"/>
                <w:noProof/>
                <w:lang w:val="es-CO"/>
              </w:rPr>
              <w:t>A1</w:t>
            </w:r>
          </w:p>
        </w:tc>
        <w:tc>
          <w:tcPr>
            <w:tcW w:w="1781" w:type="dxa"/>
            <w:tcMar>
              <w:left w:w="141" w:type="dxa"/>
            </w:tcMar>
          </w:tcPr>
          <w:p w14:paraId="4A8408E0" w14:textId="4C3359EA" w:rsidR="009D65C1" w:rsidRPr="0025767E" w:rsidRDefault="000155B7" w:rsidP="00C35B84">
            <w:pPr>
              <w:spacing w:after="0"/>
              <w:rPr>
                <w:rFonts w:ascii="Arial" w:hAnsi="Arial" w:cs="Arial"/>
                <w:noProof/>
                <w:lang w:val="es-CO"/>
              </w:rPr>
            </w:pPr>
            <w:r w:rsidRPr="000155B7">
              <w:rPr>
                <w:rFonts w:ascii="Arial" w:hAnsi="Arial" w:cs="Arial"/>
                <w:noProof/>
                <w:lang w:val="es-CO"/>
              </w:rPr>
              <w:t>Barra superior (nav)</w:t>
            </w:r>
          </w:p>
        </w:tc>
        <w:tc>
          <w:tcPr>
            <w:tcW w:w="1879" w:type="dxa"/>
            <w:tcMar>
              <w:left w:w="141" w:type="dxa"/>
            </w:tcMar>
          </w:tcPr>
          <w:p w14:paraId="465566B2" w14:textId="6CA94937" w:rsidR="009D65C1" w:rsidRPr="0025767E" w:rsidRDefault="008F63E2" w:rsidP="00C35B84">
            <w:pPr>
              <w:spacing w:after="0"/>
              <w:rPr>
                <w:rFonts w:ascii="Arial" w:hAnsi="Arial" w:cs="Arial"/>
                <w:noProof/>
                <w:lang w:val="es-CO" w:eastAsia="zh-TW"/>
              </w:rPr>
            </w:pPr>
            <w:r w:rsidRPr="0025767E">
              <w:rPr>
                <w:rFonts w:ascii="Arial" w:hAnsi="Arial" w:cs="Arial"/>
                <w:noProof/>
                <w:lang w:val="es-CO" w:eastAsia="zh-TW"/>
              </w:rPr>
              <w:t>0</w:t>
            </w:r>
          </w:p>
        </w:tc>
        <w:tc>
          <w:tcPr>
            <w:tcW w:w="2106" w:type="dxa"/>
            <w:tcMar>
              <w:left w:w="141" w:type="dxa"/>
            </w:tcMar>
          </w:tcPr>
          <w:p w14:paraId="55519507" w14:textId="5BE31404" w:rsidR="009D65C1" w:rsidRPr="0025767E" w:rsidRDefault="008F63E2" w:rsidP="00C35B84">
            <w:pPr>
              <w:spacing w:after="0"/>
              <w:rPr>
                <w:rFonts w:ascii="Arial" w:hAnsi="Arial" w:cs="Arial"/>
                <w:noProof/>
                <w:lang w:val="es-CO"/>
              </w:rPr>
            </w:pPr>
            <w:r w:rsidRPr="0025767E">
              <w:rPr>
                <w:rFonts w:ascii="Arial" w:hAnsi="Arial" w:cs="Arial"/>
                <w:noProof/>
                <w:lang w:val="es-CO"/>
              </w:rPr>
              <w:t>3.</w:t>
            </w:r>
            <w:r w:rsidR="000155B7">
              <w:rPr>
                <w:rFonts w:ascii="Arial" w:hAnsi="Arial" w:cs="Arial"/>
                <w:noProof/>
                <w:lang w:val="es-CO"/>
              </w:rPr>
              <w:t>60</w:t>
            </w:r>
          </w:p>
        </w:tc>
        <w:tc>
          <w:tcPr>
            <w:tcW w:w="1845" w:type="dxa"/>
            <w:tcMar>
              <w:left w:w="141" w:type="dxa"/>
            </w:tcMar>
          </w:tcPr>
          <w:p w14:paraId="35CF09A1" w14:textId="54EE27E8" w:rsidR="009D65C1" w:rsidRPr="0025767E" w:rsidRDefault="008F63E2" w:rsidP="00C35B84">
            <w:pPr>
              <w:spacing w:after="0"/>
              <w:rPr>
                <w:rFonts w:ascii="Arial" w:hAnsi="Arial" w:cs="Arial"/>
                <w:noProof/>
                <w:lang w:val="es-CO"/>
              </w:rPr>
            </w:pPr>
            <w:r w:rsidRPr="0025767E">
              <w:rPr>
                <w:rFonts w:ascii="Arial" w:hAnsi="Arial" w:cs="Arial"/>
                <w:noProof/>
                <w:lang w:val="es-CO"/>
              </w:rPr>
              <w:t>3.</w:t>
            </w:r>
            <w:r w:rsidR="000155B7">
              <w:rPr>
                <w:rFonts w:ascii="Arial" w:hAnsi="Arial" w:cs="Arial"/>
                <w:noProof/>
                <w:lang w:val="es-CO"/>
              </w:rPr>
              <w:t>60</w:t>
            </w:r>
          </w:p>
        </w:tc>
      </w:tr>
      <w:tr w:rsidR="009D65C1" w:rsidRPr="008C18E6" w14:paraId="56094A23" w14:textId="77777777" w:rsidTr="0025767E">
        <w:tc>
          <w:tcPr>
            <w:tcW w:w="2007" w:type="dxa"/>
            <w:tcMar>
              <w:left w:w="141" w:type="dxa"/>
            </w:tcMar>
          </w:tcPr>
          <w:p w14:paraId="46331B8A" w14:textId="485DC51B" w:rsidR="009D65C1" w:rsidRPr="0025767E" w:rsidRDefault="000155B7" w:rsidP="00C35B84">
            <w:pPr>
              <w:spacing w:after="0"/>
              <w:rPr>
                <w:rFonts w:ascii="Arial" w:hAnsi="Arial" w:cs="Arial"/>
                <w:noProof/>
                <w:lang w:val="es-CO"/>
              </w:rPr>
            </w:pPr>
            <w:r>
              <w:rPr>
                <w:rFonts w:ascii="Arial" w:hAnsi="Arial" w:cs="Arial"/>
                <w:noProof/>
                <w:lang w:val="es-CO"/>
              </w:rPr>
              <w:t>A2</w:t>
            </w:r>
          </w:p>
        </w:tc>
        <w:tc>
          <w:tcPr>
            <w:tcW w:w="1781" w:type="dxa"/>
            <w:tcMar>
              <w:left w:w="141" w:type="dxa"/>
            </w:tcMar>
          </w:tcPr>
          <w:p w14:paraId="31B45699" w14:textId="1C68B27D" w:rsidR="009D65C1" w:rsidRPr="0025767E" w:rsidRDefault="000155B7" w:rsidP="00C35B84">
            <w:pPr>
              <w:spacing w:after="0"/>
              <w:rPr>
                <w:rFonts w:ascii="Arial" w:hAnsi="Arial" w:cs="Arial"/>
                <w:noProof/>
                <w:lang w:val="es-CO"/>
              </w:rPr>
            </w:pPr>
            <w:r w:rsidRPr="000155B7">
              <w:rPr>
                <w:rFonts w:ascii="Arial" w:hAnsi="Arial" w:cs="Arial"/>
                <w:noProof/>
                <w:lang w:val="es-CO"/>
              </w:rPr>
              <w:t>Hero/Header</w:t>
            </w:r>
          </w:p>
        </w:tc>
        <w:tc>
          <w:tcPr>
            <w:tcW w:w="1879" w:type="dxa"/>
            <w:tcMar>
              <w:left w:w="141" w:type="dxa"/>
            </w:tcMar>
          </w:tcPr>
          <w:p w14:paraId="6E6B00C6" w14:textId="24AE9DBD" w:rsidR="009D65C1" w:rsidRPr="0025767E" w:rsidRDefault="000155B7"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1A0999ED" w14:textId="6E1CBC79" w:rsidR="009D65C1" w:rsidRPr="0025767E" w:rsidRDefault="000155B7" w:rsidP="00C35B84">
            <w:pPr>
              <w:spacing w:after="0"/>
              <w:rPr>
                <w:rFonts w:ascii="Arial" w:hAnsi="Arial" w:cs="Arial"/>
                <w:noProof/>
                <w:lang w:val="es-CO"/>
              </w:rPr>
            </w:pPr>
            <w:r>
              <w:rPr>
                <w:rFonts w:ascii="Arial" w:hAnsi="Arial" w:cs="Arial"/>
                <w:noProof/>
                <w:lang w:val="es-CO"/>
              </w:rPr>
              <w:t>2.50</w:t>
            </w:r>
          </w:p>
        </w:tc>
        <w:tc>
          <w:tcPr>
            <w:tcW w:w="1845" w:type="dxa"/>
            <w:tcMar>
              <w:left w:w="141" w:type="dxa"/>
            </w:tcMar>
          </w:tcPr>
          <w:p w14:paraId="7D62E572" w14:textId="2C3771CE" w:rsidR="009D65C1" w:rsidRPr="0025767E" w:rsidRDefault="000155B7" w:rsidP="00C35B84">
            <w:pPr>
              <w:spacing w:after="0"/>
              <w:rPr>
                <w:rFonts w:ascii="Arial" w:hAnsi="Arial" w:cs="Arial"/>
                <w:noProof/>
                <w:lang w:val="es-CO"/>
              </w:rPr>
            </w:pPr>
            <w:r>
              <w:rPr>
                <w:rFonts w:ascii="Arial" w:hAnsi="Arial" w:cs="Arial"/>
                <w:noProof/>
                <w:lang w:val="es-CO"/>
              </w:rPr>
              <w:t>2.50</w:t>
            </w:r>
          </w:p>
        </w:tc>
      </w:tr>
      <w:tr w:rsidR="009D65C1" w:rsidRPr="008C18E6" w14:paraId="5DCD1ABF" w14:textId="77777777" w:rsidTr="0025767E">
        <w:tc>
          <w:tcPr>
            <w:tcW w:w="2007" w:type="dxa"/>
            <w:tcMar>
              <w:left w:w="141" w:type="dxa"/>
            </w:tcMar>
          </w:tcPr>
          <w:p w14:paraId="3D6E0724" w14:textId="5B8D624B" w:rsidR="009D65C1" w:rsidRPr="0025767E" w:rsidRDefault="000155B7" w:rsidP="00C35B84">
            <w:pPr>
              <w:spacing w:after="0"/>
              <w:rPr>
                <w:rFonts w:ascii="Arial" w:hAnsi="Arial" w:cs="Arial"/>
                <w:noProof/>
                <w:lang w:val="es-CO"/>
              </w:rPr>
            </w:pPr>
            <w:r>
              <w:rPr>
                <w:rFonts w:ascii="Arial" w:hAnsi="Arial" w:cs="Arial"/>
                <w:noProof/>
                <w:lang w:val="es-CO"/>
              </w:rPr>
              <w:t>A3</w:t>
            </w:r>
          </w:p>
        </w:tc>
        <w:tc>
          <w:tcPr>
            <w:tcW w:w="1781" w:type="dxa"/>
            <w:tcMar>
              <w:left w:w="141" w:type="dxa"/>
            </w:tcMar>
          </w:tcPr>
          <w:p w14:paraId="4114D588" w14:textId="2594133E" w:rsidR="009D65C1" w:rsidRPr="0025767E" w:rsidRDefault="000155B7" w:rsidP="00C35B84">
            <w:pPr>
              <w:spacing w:after="0"/>
              <w:rPr>
                <w:rFonts w:ascii="Arial" w:hAnsi="Arial" w:cs="Arial"/>
                <w:noProof/>
                <w:szCs w:val="20"/>
                <w:lang w:val="es-CO"/>
              </w:rPr>
            </w:pPr>
            <w:r w:rsidRPr="000155B7">
              <w:rPr>
                <w:rFonts w:ascii="Arial" w:hAnsi="Arial" w:cs="Arial"/>
                <w:noProof/>
                <w:szCs w:val="20"/>
                <w:lang w:val="es-CO"/>
              </w:rPr>
              <w:t>Lanzamientos recientes</w:t>
            </w:r>
          </w:p>
        </w:tc>
        <w:tc>
          <w:tcPr>
            <w:tcW w:w="1879" w:type="dxa"/>
            <w:tcMar>
              <w:left w:w="141" w:type="dxa"/>
            </w:tcMar>
          </w:tcPr>
          <w:p w14:paraId="575099FF" w14:textId="0FB51785" w:rsidR="009D65C1" w:rsidRPr="0025767E" w:rsidRDefault="000155B7"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4A30B270" w14:textId="5222EDE3" w:rsidR="009D65C1" w:rsidRPr="0025767E" w:rsidRDefault="000155B7" w:rsidP="008621FB">
            <w:pPr>
              <w:spacing w:after="0"/>
              <w:rPr>
                <w:rFonts w:ascii="Arial" w:hAnsi="Arial" w:cs="Arial"/>
                <w:noProof/>
                <w:lang w:val="es-CO"/>
              </w:rPr>
            </w:pPr>
            <w:r>
              <w:rPr>
                <w:rFonts w:ascii="Arial" w:hAnsi="Arial" w:cs="Arial"/>
                <w:noProof/>
                <w:lang w:val="es-CO"/>
              </w:rPr>
              <w:t>3.94</w:t>
            </w:r>
          </w:p>
        </w:tc>
        <w:tc>
          <w:tcPr>
            <w:tcW w:w="1845" w:type="dxa"/>
            <w:tcMar>
              <w:left w:w="141" w:type="dxa"/>
            </w:tcMar>
          </w:tcPr>
          <w:p w14:paraId="493A549E" w14:textId="236A114B" w:rsidR="009D65C1" w:rsidRPr="0025767E" w:rsidRDefault="000155B7" w:rsidP="00C35B84">
            <w:pPr>
              <w:spacing w:after="0"/>
              <w:rPr>
                <w:rFonts w:ascii="Arial" w:hAnsi="Arial" w:cs="Arial"/>
                <w:noProof/>
                <w:lang w:val="es-CO"/>
              </w:rPr>
            </w:pPr>
            <w:r>
              <w:rPr>
                <w:rFonts w:ascii="Arial" w:hAnsi="Arial" w:cs="Arial"/>
                <w:noProof/>
                <w:lang w:val="es-CO"/>
              </w:rPr>
              <w:t>3.94</w:t>
            </w:r>
          </w:p>
        </w:tc>
      </w:tr>
      <w:tr w:rsidR="009D65C1" w:rsidRPr="008C18E6" w14:paraId="6673112C" w14:textId="77777777" w:rsidTr="0025767E">
        <w:tc>
          <w:tcPr>
            <w:tcW w:w="2007" w:type="dxa"/>
            <w:tcMar>
              <w:left w:w="141" w:type="dxa"/>
            </w:tcMar>
          </w:tcPr>
          <w:p w14:paraId="2087FA10" w14:textId="7D1F519D" w:rsidR="009D65C1" w:rsidRPr="0025767E" w:rsidRDefault="000155B7" w:rsidP="00C35B84">
            <w:pPr>
              <w:spacing w:after="0"/>
              <w:rPr>
                <w:rFonts w:ascii="Arial" w:hAnsi="Arial" w:cs="Arial"/>
                <w:noProof/>
                <w:lang w:val="es-CO"/>
              </w:rPr>
            </w:pPr>
            <w:r>
              <w:rPr>
                <w:rFonts w:ascii="Arial" w:hAnsi="Arial" w:cs="Arial"/>
                <w:noProof/>
                <w:lang w:val="es-CO"/>
              </w:rPr>
              <w:t>A4</w:t>
            </w:r>
          </w:p>
        </w:tc>
        <w:tc>
          <w:tcPr>
            <w:tcW w:w="1781" w:type="dxa"/>
            <w:tcMar>
              <w:left w:w="141" w:type="dxa"/>
            </w:tcMar>
          </w:tcPr>
          <w:p w14:paraId="1B910823" w14:textId="2EDB744A" w:rsidR="009D65C1" w:rsidRPr="0025767E" w:rsidRDefault="000155B7" w:rsidP="00C35B84">
            <w:pPr>
              <w:spacing w:after="0"/>
              <w:rPr>
                <w:rFonts w:ascii="Arial" w:hAnsi="Arial" w:cs="Arial"/>
                <w:noProof/>
                <w:szCs w:val="20"/>
                <w:lang w:val="es-CO"/>
              </w:rPr>
            </w:pPr>
            <w:r w:rsidRPr="000155B7">
              <w:rPr>
                <w:rFonts w:ascii="Arial" w:hAnsi="Arial" w:cs="Arial"/>
                <w:noProof/>
                <w:szCs w:val="20"/>
                <w:lang w:val="es-CO"/>
              </w:rPr>
              <w:t>Calendario Gira</w:t>
            </w:r>
          </w:p>
        </w:tc>
        <w:tc>
          <w:tcPr>
            <w:tcW w:w="1879" w:type="dxa"/>
            <w:tcMar>
              <w:left w:w="141" w:type="dxa"/>
            </w:tcMar>
          </w:tcPr>
          <w:p w14:paraId="25F1F5C4" w14:textId="47F2E690" w:rsidR="009D65C1" w:rsidRPr="0025767E" w:rsidRDefault="000155B7"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4E6E2BE1" w14:textId="75385B10" w:rsidR="009D65C1" w:rsidRPr="0025767E" w:rsidRDefault="000155B7" w:rsidP="00C35B84">
            <w:pPr>
              <w:spacing w:after="0"/>
              <w:rPr>
                <w:rFonts w:ascii="Arial" w:hAnsi="Arial" w:cs="Arial"/>
                <w:noProof/>
                <w:lang w:val="es-CO"/>
              </w:rPr>
            </w:pPr>
            <w:r>
              <w:rPr>
                <w:rFonts w:ascii="Arial" w:hAnsi="Arial" w:cs="Arial"/>
                <w:noProof/>
                <w:lang w:val="es-CO"/>
              </w:rPr>
              <w:t>3,76</w:t>
            </w:r>
          </w:p>
        </w:tc>
        <w:tc>
          <w:tcPr>
            <w:tcW w:w="1845" w:type="dxa"/>
            <w:tcMar>
              <w:left w:w="141" w:type="dxa"/>
            </w:tcMar>
          </w:tcPr>
          <w:p w14:paraId="7396421C" w14:textId="6E90C198" w:rsidR="009D65C1" w:rsidRPr="0025767E" w:rsidRDefault="000155B7" w:rsidP="00C35B84">
            <w:pPr>
              <w:spacing w:after="0"/>
              <w:rPr>
                <w:rFonts w:ascii="Arial" w:hAnsi="Arial" w:cs="Arial"/>
                <w:noProof/>
                <w:lang w:val="es-CO"/>
              </w:rPr>
            </w:pPr>
            <w:r>
              <w:rPr>
                <w:rFonts w:ascii="Arial" w:hAnsi="Arial" w:cs="Arial"/>
                <w:noProof/>
                <w:lang w:val="es-CO"/>
              </w:rPr>
              <w:t>3,76</w:t>
            </w:r>
          </w:p>
        </w:tc>
      </w:tr>
      <w:tr w:rsidR="008F63E2" w:rsidRPr="008C18E6" w14:paraId="1C1F0AAC" w14:textId="77777777" w:rsidTr="0025767E">
        <w:tc>
          <w:tcPr>
            <w:tcW w:w="2007" w:type="dxa"/>
            <w:tcMar>
              <w:left w:w="141" w:type="dxa"/>
            </w:tcMar>
          </w:tcPr>
          <w:p w14:paraId="5FB424C1" w14:textId="6D191A75" w:rsidR="008F63E2" w:rsidRPr="0025767E" w:rsidRDefault="000155B7" w:rsidP="00C35B84">
            <w:pPr>
              <w:spacing w:after="0"/>
              <w:rPr>
                <w:rFonts w:ascii="Arial" w:hAnsi="Arial" w:cs="Arial"/>
                <w:noProof/>
                <w:lang w:val="es-CO"/>
              </w:rPr>
            </w:pPr>
            <w:r>
              <w:rPr>
                <w:rFonts w:ascii="Arial" w:hAnsi="Arial" w:cs="Arial"/>
                <w:noProof/>
                <w:lang w:val="es-CO"/>
              </w:rPr>
              <w:t>A5</w:t>
            </w:r>
          </w:p>
        </w:tc>
        <w:tc>
          <w:tcPr>
            <w:tcW w:w="1781" w:type="dxa"/>
            <w:tcMar>
              <w:left w:w="141" w:type="dxa"/>
            </w:tcMar>
          </w:tcPr>
          <w:p w14:paraId="1CF2F2AE" w14:textId="220B2005" w:rsidR="008F63E2" w:rsidRPr="0025767E" w:rsidRDefault="00C35B84" w:rsidP="00C35B84">
            <w:pPr>
              <w:spacing w:after="0"/>
              <w:rPr>
                <w:rFonts w:ascii="Arial" w:hAnsi="Arial" w:cs="Arial"/>
                <w:noProof/>
                <w:szCs w:val="20"/>
                <w:lang w:val="es-CO"/>
              </w:rPr>
            </w:pPr>
            <w:r w:rsidRPr="00C35B84">
              <w:rPr>
                <w:rFonts w:ascii="Arial" w:hAnsi="Arial" w:cs="Arial"/>
                <w:noProof/>
                <w:szCs w:val="20"/>
                <w:lang w:val="es-CO"/>
              </w:rPr>
              <w:t>Nuestra Galeria</w:t>
            </w:r>
          </w:p>
        </w:tc>
        <w:tc>
          <w:tcPr>
            <w:tcW w:w="1879" w:type="dxa"/>
            <w:tcMar>
              <w:left w:w="141" w:type="dxa"/>
            </w:tcMar>
          </w:tcPr>
          <w:p w14:paraId="2F54CCA3" w14:textId="6E529C29" w:rsidR="008F63E2" w:rsidRPr="0025767E" w:rsidRDefault="00C35B84"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633B515E" w14:textId="6139652A" w:rsidR="008F63E2" w:rsidRPr="0025767E" w:rsidRDefault="00C35B84" w:rsidP="00C35B84">
            <w:pPr>
              <w:spacing w:after="0"/>
              <w:rPr>
                <w:rFonts w:ascii="Arial" w:hAnsi="Arial" w:cs="Arial"/>
                <w:noProof/>
                <w:lang w:val="es-CO"/>
              </w:rPr>
            </w:pPr>
            <w:r>
              <w:rPr>
                <w:rFonts w:ascii="Arial" w:hAnsi="Arial" w:cs="Arial"/>
                <w:noProof/>
                <w:lang w:val="es-CO"/>
              </w:rPr>
              <w:t>2,70</w:t>
            </w:r>
          </w:p>
        </w:tc>
        <w:tc>
          <w:tcPr>
            <w:tcW w:w="1845" w:type="dxa"/>
            <w:tcMar>
              <w:left w:w="141" w:type="dxa"/>
            </w:tcMar>
          </w:tcPr>
          <w:p w14:paraId="75AD8047" w14:textId="19AA8E76" w:rsidR="008F63E2" w:rsidRPr="0025767E" w:rsidRDefault="00C35B84" w:rsidP="00C35B84">
            <w:pPr>
              <w:spacing w:after="0"/>
              <w:rPr>
                <w:rFonts w:ascii="Arial" w:hAnsi="Arial" w:cs="Arial"/>
                <w:noProof/>
                <w:lang w:val="es-CO"/>
              </w:rPr>
            </w:pPr>
            <w:r>
              <w:rPr>
                <w:rFonts w:ascii="Arial" w:hAnsi="Arial" w:cs="Arial"/>
                <w:noProof/>
                <w:lang w:val="es-CO"/>
              </w:rPr>
              <w:t>2,70</w:t>
            </w:r>
          </w:p>
        </w:tc>
      </w:tr>
      <w:tr w:rsidR="00C35B84" w:rsidRPr="008C18E6" w14:paraId="565B153D" w14:textId="77777777" w:rsidTr="0046079E">
        <w:tc>
          <w:tcPr>
            <w:tcW w:w="2007" w:type="dxa"/>
            <w:tcMar>
              <w:left w:w="141" w:type="dxa"/>
            </w:tcMar>
          </w:tcPr>
          <w:p w14:paraId="3D614A4B" w14:textId="5E3AE7C2" w:rsidR="00C35B84" w:rsidRDefault="00C35B84" w:rsidP="00C35B84">
            <w:pPr>
              <w:spacing w:after="0"/>
              <w:rPr>
                <w:rFonts w:ascii="Arial" w:hAnsi="Arial" w:cs="Arial"/>
                <w:noProof/>
                <w:lang w:val="es-CO"/>
              </w:rPr>
            </w:pPr>
            <w:r>
              <w:rPr>
                <w:rFonts w:ascii="Arial" w:hAnsi="Arial" w:cs="Arial"/>
                <w:noProof/>
                <w:lang w:val="es-CO"/>
              </w:rPr>
              <w:t>A6</w:t>
            </w:r>
          </w:p>
        </w:tc>
        <w:tc>
          <w:tcPr>
            <w:tcW w:w="1781" w:type="dxa"/>
            <w:tcMar>
              <w:left w:w="141" w:type="dxa"/>
            </w:tcMar>
          </w:tcPr>
          <w:p w14:paraId="586BEB99" w14:textId="431D8C5D" w:rsidR="00C35B84" w:rsidRPr="00C35B84" w:rsidRDefault="00C35B84" w:rsidP="00C35B84">
            <w:pPr>
              <w:spacing w:after="0"/>
              <w:rPr>
                <w:rFonts w:ascii="Arial" w:hAnsi="Arial" w:cs="Arial"/>
                <w:noProof/>
                <w:szCs w:val="20"/>
                <w:lang w:val="es-CO"/>
              </w:rPr>
            </w:pPr>
            <w:r w:rsidRPr="00C35B84">
              <w:rPr>
                <w:rFonts w:ascii="Arial" w:hAnsi="Arial" w:cs="Arial"/>
                <w:noProof/>
                <w:szCs w:val="20"/>
                <w:lang w:val="es-CO"/>
              </w:rPr>
              <w:t>Proximos eventos</w:t>
            </w:r>
          </w:p>
        </w:tc>
        <w:tc>
          <w:tcPr>
            <w:tcW w:w="1879" w:type="dxa"/>
            <w:tcMar>
              <w:left w:w="141" w:type="dxa"/>
            </w:tcMar>
          </w:tcPr>
          <w:p w14:paraId="3F3A29F1" w14:textId="0A3A5ECF" w:rsidR="00C35B84" w:rsidRDefault="00C35B84"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3567E8D4" w14:textId="01575E98" w:rsidR="00C35B84" w:rsidRDefault="00C35B84" w:rsidP="00C35B84">
            <w:pPr>
              <w:spacing w:after="0"/>
              <w:rPr>
                <w:rFonts w:ascii="Arial" w:hAnsi="Arial" w:cs="Arial"/>
                <w:noProof/>
                <w:lang w:val="es-CO"/>
              </w:rPr>
            </w:pPr>
            <w:r>
              <w:rPr>
                <w:rFonts w:ascii="Arial" w:hAnsi="Arial" w:cs="Arial"/>
                <w:noProof/>
                <w:lang w:val="es-CO"/>
              </w:rPr>
              <w:t>3,00</w:t>
            </w:r>
          </w:p>
        </w:tc>
        <w:tc>
          <w:tcPr>
            <w:tcW w:w="1845" w:type="dxa"/>
            <w:tcMar>
              <w:left w:w="141" w:type="dxa"/>
            </w:tcMar>
          </w:tcPr>
          <w:p w14:paraId="6E5BE488" w14:textId="5EAB4F9D" w:rsidR="00C35B84" w:rsidRDefault="00C35B84" w:rsidP="00C35B84">
            <w:pPr>
              <w:spacing w:after="0"/>
              <w:rPr>
                <w:rFonts w:ascii="Arial" w:hAnsi="Arial" w:cs="Arial"/>
                <w:noProof/>
                <w:lang w:val="es-CO"/>
              </w:rPr>
            </w:pPr>
            <w:r>
              <w:rPr>
                <w:rFonts w:ascii="Arial" w:hAnsi="Arial" w:cs="Arial"/>
                <w:noProof/>
                <w:lang w:val="es-CO"/>
              </w:rPr>
              <w:t>3,00</w:t>
            </w:r>
          </w:p>
        </w:tc>
      </w:tr>
      <w:tr w:rsidR="00C35B84" w:rsidRPr="008C18E6" w14:paraId="09756752" w14:textId="77777777" w:rsidTr="0046079E">
        <w:tc>
          <w:tcPr>
            <w:tcW w:w="2007" w:type="dxa"/>
            <w:tcMar>
              <w:left w:w="141" w:type="dxa"/>
            </w:tcMar>
          </w:tcPr>
          <w:p w14:paraId="30B9D5CD" w14:textId="2FCB3F6B" w:rsidR="00C35B84" w:rsidRDefault="00C35B84" w:rsidP="00C35B84">
            <w:pPr>
              <w:spacing w:after="0"/>
              <w:rPr>
                <w:rFonts w:ascii="Arial" w:hAnsi="Arial" w:cs="Arial"/>
                <w:noProof/>
                <w:lang w:val="es-CO"/>
              </w:rPr>
            </w:pPr>
            <w:r>
              <w:rPr>
                <w:rFonts w:ascii="Arial" w:hAnsi="Arial" w:cs="Arial"/>
                <w:noProof/>
                <w:lang w:val="es-CO"/>
              </w:rPr>
              <w:t>A7</w:t>
            </w:r>
          </w:p>
        </w:tc>
        <w:tc>
          <w:tcPr>
            <w:tcW w:w="1781" w:type="dxa"/>
            <w:tcMar>
              <w:left w:w="141" w:type="dxa"/>
            </w:tcMar>
          </w:tcPr>
          <w:p w14:paraId="644BE48D" w14:textId="468418F5" w:rsidR="00C35B84" w:rsidRPr="00C35B84" w:rsidRDefault="00C35B84" w:rsidP="00C35B84">
            <w:pPr>
              <w:spacing w:after="0"/>
              <w:rPr>
                <w:rFonts w:ascii="Arial" w:hAnsi="Arial" w:cs="Arial"/>
                <w:noProof/>
                <w:szCs w:val="20"/>
                <w:lang w:val="es-CO"/>
              </w:rPr>
            </w:pPr>
            <w:r w:rsidRPr="00C35B84">
              <w:rPr>
                <w:rFonts w:ascii="Arial" w:hAnsi="Arial" w:cs="Arial"/>
                <w:noProof/>
                <w:szCs w:val="20"/>
                <w:lang w:val="es-CO"/>
              </w:rPr>
              <w:t>Últimos albums</w:t>
            </w:r>
          </w:p>
        </w:tc>
        <w:tc>
          <w:tcPr>
            <w:tcW w:w="1879" w:type="dxa"/>
            <w:tcMar>
              <w:left w:w="141" w:type="dxa"/>
            </w:tcMar>
          </w:tcPr>
          <w:p w14:paraId="4E8BCF36" w14:textId="347206B3" w:rsidR="00C35B84" w:rsidRDefault="00C35B84"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64992A39" w14:textId="76ADF2F3" w:rsidR="00C35B84" w:rsidRDefault="00C35B84" w:rsidP="00C35B84">
            <w:pPr>
              <w:spacing w:after="0"/>
              <w:rPr>
                <w:rFonts w:ascii="Arial" w:hAnsi="Arial" w:cs="Arial"/>
                <w:noProof/>
                <w:lang w:val="es-CO"/>
              </w:rPr>
            </w:pPr>
            <w:r>
              <w:rPr>
                <w:rFonts w:ascii="Arial" w:hAnsi="Arial" w:cs="Arial"/>
                <w:noProof/>
                <w:lang w:val="es-CO"/>
              </w:rPr>
              <w:t>4,00</w:t>
            </w:r>
          </w:p>
        </w:tc>
        <w:tc>
          <w:tcPr>
            <w:tcW w:w="1845" w:type="dxa"/>
            <w:tcMar>
              <w:left w:w="141" w:type="dxa"/>
            </w:tcMar>
          </w:tcPr>
          <w:p w14:paraId="62F5C437" w14:textId="63A9C6F3" w:rsidR="00C35B84" w:rsidRDefault="00C35B84" w:rsidP="00C35B84">
            <w:pPr>
              <w:spacing w:after="0"/>
              <w:rPr>
                <w:rFonts w:ascii="Arial" w:hAnsi="Arial" w:cs="Arial"/>
                <w:noProof/>
                <w:lang w:val="es-CO"/>
              </w:rPr>
            </w:pPr>
            <w:r>
              <w:rPr>
                <w:rFonts w:ascii="Arial" w:hAnsi="Arial" w:cs="Arial"/>
                <w:noProof/>
                <w:lang w:val="es-CO"/>
              </w:rPr>
              <w:t>4,00</w:t>
            </w:r>
          </w:p>
        </w:tc>
      </w:tr>
      <w:tr w:rsidR="00C35B84" w:rsidRPr="008C18E6" w14:paraId="4C4FE192" w14:textId="77777777" w:rsidTr="0046079E">
        <w:tc>
          <w:tcPr>
            <w:tcW w:w="2007" w:type="dxa"/>
            <w:tcMar>
              <w:left w:w="141" w:type="dxa"/>
            </w:tcMar>
          </w:tcPr>
          <w:p w14:paraId="2D60E890" w14:textId="29B36C2A" w:rsidR="00C35B84" w:rsidRDefault="00C35B84" w:rsidP="00C35B84">
            <w:pPr>
              <w:spacing w:after="0"/>
              <w:rPr>
                <w:rFonts w:ascii="Arial" w:hAnsi="Arial" w:cs="Arial"/>
                <w:noProof/>
                <w:lang w:val="es-CO"/>
              </w:rPr>
            </w:pPr>
            <w:r>
              <w:rPr>
                <w:rFonts w:ascii="Arial" w:hAnsi="Arial" w:cs="Arial"/>
                <w:noProof/>
                <w:lang w:val="es-CO"/>
              </w:rPr>
              <w:t>A8</w:t>
            </w:r>
          </w:p>
        </w:tc>
        <w:tc>
          <w:tcPr>
            <w:tcW w:w="1781" w:type="dxa"/>
            <w:tcMar>
              <w:left w:w="141" w:type="dxa"/>
            </w:tcMar>
          </w:tcPr>
          <w:p w14:paraId="79C6A045" w14:textId="281EEB22" w:rsidR="00C35B84" w:rsidRPr="00C35B84" w:rsidRDefault="00C35B84" w:rsidP="00C35B84">
            <w:pPr>
              <w:spacing w:after="0"/>
              <w:rPr>
                <w:rFonts w:ascii="Arial" w:hAnsi="Arial" w:cs="Arial"/>
                <w:noProof/>
                <w:szCs w:val="20"/>
                <w:lang w:val="es-CO"/>
              </w:rPr>
            </w:pPr>
            <w:r w:rsidRPr="00C35B84">
              <w:rPr>
                <w:rFonts w:ascii="Arial" w:hAnsi="Arial" w:cs="Arial"/>
                <w:noProof/>
                <w:szCs w:val="20"/>
                <w:lang w:val="es-CO"/>
              </w:rPr>
              <w:t>Video Reciente</w:t>
            </w:r>
          </w:p>
        </w:tc>
        <w:tc>
          <w:tcPr>
            <w:tcW w:w="1879" w:type="dxa"/>
            <w:tcMar>
              <w:left w:w="141" w:type="dxa"/>
            </w:tcMar>
          </w:tcPr>
          <w:p w14:paraId="53FF6D9A" w14:textId="3D466E8B" w:rsidR="00C35B84" w:rsidRDefault="00C35B84"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091C9493" w14:textId="556CA0F5" w:rsidR="00C35B84" w:rsidRDefault="00C35B84" w:rsidP="00C35B84">
            <w:pPr>
              <w:spacing w:after="0"/>
              <w:rPr>
                <w:rFonts w:ascii="Arial" w:hAnsi="Arial" w:cs="Arial"/>
                <w:noProof/>
                <w:lang w:val="es-CO"/>
              </w:rPr>
            </w:pPr>
            <w:r>
              <w:rPr>
                <w:rFonts w:ascii="Arial" w:hAnsi="Arial" w:cs="Arial"/>
                <w:noProof/>
                <w:lang w:val="es-CO"/>
              </w:rPr>
              <w:t>2,50</w:t>
            </w:r>
          </w:p>
        </w:tc>
        <w:tc>
          <w:tcPr>
            <w:tcW w:w="1845" w:type="dxa"/>
            <w:tcMar>
              <w:left w:w="141" w:type="dxa"/>
            </w:tcMar>
          </w:tcPr>
          <w:p w14:paraId="287C86E6" w14:textId="58410924" w:rsidR="00C35B84" w:rsidRDefault="00C35B84" w:rsidP="00C35B84">
            <w:pPr>
              <w:spacing w:after="0"/>
              <w:rPr>
                <w:rFonts w:ascii="Arial" w:hAnsi="Arial" w:cs="Arial"/>
                <w:noProof/>
                <w:lang w:val="es-CO"/>
              </w:rPr>
            </w:pPr>
            <w:r>
              <w:rPr>
                <w:rFonts w:ascii="Arial" w:hAnsi="Arial" w:cs="Arial"/>
                <w:noProof/>
                <w:lang w:val="es-CO"/>
              </w:rPr>
              <w:t>2,50</w:t>
            </w:r>
          </w:p>
        </w:tc>
      </w:tr>
      <w:tr w:rsidR="00C35B84" w:rsidRPr="008C18E6" w14:paraId="500D4D96" w14:textId="77777777" w:rsidTr="0046079E">
        <w:tc>
          <w:tcPr>
            <w:tcW w:w="2007" w:type="dxa"/>
            <w:tcMar>
              <w:left w:w="141" w:type="dxa"/>
            </w:tcMar>
          </w:tcPr>
          <w:p w14:paraId="77E04195" w14:textId="6DCF41CD" w:rsidR="00C35B84" w:rsidRDefault="00C35B84" w:rsidP="00C35B84">
            <w:pPr>
              <w:spacing w:after="0"/>
              <w:rPr>
                <w:rFonts w:ascii="Arial" w:hAnsi="Arial" w:cs="Arial"/>
                <w:noProof/>
                <w:lang w:val="es-CO"/>
              </w:rPr>
            </w:pPr>
            <w:r>
              <w:rPr>
                <w:rFonts w:ascii="Arial" w:hAnsi="Arial" w:cs="Arial"/>
                <w:noProof/>
                <w:lang w:val="es-CO"/>
              </w:rPr>
              <w:t>A9</w:t>
            </w:r>
          </w:p>
        </w:tc>
        <w:tc>
          <w:tcPr>
            <w:tcW w:w="1781" w:type="dxa"/>
            <w:tcMar>
              <w:left w:w="141" w:type="dxa"/>
            </w:tcMar>
          </w:tcPr>
          <w:p w14:paraId="7140F6A6" w14:textId="31AC68B6" w:rsidR="00C35B84" w:rsidRPr="00C35B84" w:rsidRDefault="00C35B84" w:rsidP="00C35B84">
            <w:pPr>
              <w:spacing w:after="0"/>
              <w:rPr>
                <w:rFonts w:ascii="Arial" w:hAnsi="Arial" w:cs="Arial"/>
                <w:noProof/>
                <w:szCs w:val="20"/>
                <w:lang w:val="es-CO"/>
              </w:rPr>
            </w:pPr>
            <w:r w:rsidRPr="00C35B84">
              <w:rPr>
                <w:rFonts w:ascii="Arial" w:hAnsi="Arial" w:cs="Arial"/>
                <w:noProof/>
                <w:szCs w:val="20"/>
                <w:lang w:val="es-CO"/>
              </w:rPr>
              <w:t>Footer</w:t>
            </w:r>
          </w:p>
        </w:tc>
        <w:tc>
          <w:tcPr>
            <w:tcW w:w="1879" w:type="dxa"/>
            <w:tcMar>
              <w:left w:w="141" w:type="dxa"/>
            </w:tcMar>
          </w:tcPr>
          <w:p w14:paraId="64433284" w14:textId="24BD35F6" w:rsidR="00C35B84" w:rsidRDefault="00C35B84"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00F5E7AB" w14:textId="7468687B" w:rsidR="00C35B84" w:rsidRDefault="00C35B84" w:rsidP="00C35B84">
            <w:pPr>
              <w:spacing w:after="0"/>
              <w:rPr>
                <w:rFonts w:ascii="Arial" w:hAnsi="Arial" w:cs="Arial"/>
                <w:noProof/>
                <w:lang w:val="es-CO"/>
              </w:rPr>
            </w:pPr>
            <w:r>
              <w:rPr>
                <w:rFonts w:ascii="Arial" w:hAnsi="Arial" w:cs="Arial"/>
                <w:noProof/>
                <w:lang w:val="es-CO"/>
              </w:rPr>
              <w:t>2,00</w:t>
            </w:r>
          </w:p>
        </w:tc>
        <w:tc>
          <w:tcPr>
            <w:tcW w:w="1845" w:type="dxa"/>
            <w:tcMar>
              <w:left w:w="141" w:type="dxa"/>
            </w:tcMar>
          </w:tcPr>
          <w:p w14:paraId="74C54C4E" w14:textId="0D99B37B" w:rsidR="00C35B84" w:rsidRDefault="00C35B84" w:rsidP="00C35B84">
            <w:pPr>
              <w:spacing w:after="0"/>
              <w:rPr>
                <w:rFonts w:ascii="Arial" w:hAnsi="Arial" w:cs="Arial"/>
                <w:noProof/>
                <w:lang w:val="es-CO"/>
              </w:rPr>
            </w:pPr>
            <w:r>
              <w:rPr>
                <w:rFonts w:ascii="Arial" w:hAnsi="Arial" w:cs="Arial"/>
                <w:noProof/>
                <w:lang w:val="es-CO"/>
              </w:rPr>
              <w:t>2,00</w:t>
            </w:r>
          </w:p>
        </w:tc>
      </w:tr>
      <w:tr w:rsidR="00C35B84" w:rsidRPr="008C18E6" w14:paraId="1EA8EF0F" w14:textId="77777777" w:rsidTr="0046079E">
        <w:tc>
          <w:tcPr>
            <w:tcW w:w="2007" w:type="dxa"/>
            <w:tcMar>
              <w:left w:w="141" w:type="dxa"/>
            </w:tcMar>
          </w:tcPr>
          <w:p w14:paraId="21EB8619" w14:textId="35695D1B" w:rsidR="00C35B84" w:rsidRDefault="00C35B84" w:rsidP="00C35B84">
            <w:pPr>
              <w:spacing w:after="0"/>
              <w:rPr>
                <w:rFonts w:ascii="Arial" w:hAnsi="Arial" w:cs="Arial"/>
                <w:noProof/>
                <w:lang w:val="es-CO"/>
              </w:rPr>
            </w:pPr>
            <w:r>
              <w:rPr>
                <w:rFonts w:ascii="Arial" w:hAnsi="Arial" w:cs="Arial"/>
                <w:noProof/>
                <w:lang w:val="es-CO"/>
              </w:rPr>
              <w:t>10</w:t>
            </w:r>
          </w:p>
        </w:tc>
        <w:tc>
          <w:tcPr>
            <w:tcW w:w="1781" w:type="dxa"/>
            <w:tcMar>
              <w:left w:w="141" w:type="dxa"/>
            </w:tcMar>
          </w:tcPr>
          <w:p w14:paraId="63842BA5" w14:textId="137CB14B" w:rsidR="00C35B84" w:rsidRPr="00C35B84" w:rsidRDefault="00C35B84" w:rsidP="00C35B84">
            <w:pPr>
              <w:spacing w:after="0"/>
              <w:rPr>
                <w:rFonts w:ascii="Arial" w:hAnsi="Arial" w:cs="Arial"/>
                <w:noProof/>
                <w:szCs w:val="20"/>
                <w:lang w:val="es-CO"/>
              </w:rPr>
            </w:pPr>
            <w:r w:rsidRPr="00C35B84">
              <w:rPr>
                <w:rFonts w:ascii="Arial" w:hAnsi="Arial" w:cs="Arial"/>
                <w:noProof/>
                <w:szCs w:val="20"/>
                <w:lang w:val="es-CO"/>
              </w:rPr>
              <w:t>Aspectos Extras</w:t>
            </w:r>
          </w:p>
        </w:tc>
        <w:tc>
          <w:tcPr>
            <w:tcW w:w="1879" w:type="dxa"/>
            <w:tcMar>
              <w:left w:w="141" w:type="dxa"/>
            </w:tcMar>
          </w:tcPr>
          <w:p w14:paraId="608B4C7B" w14:textId="49A1C966" w:rsidR="00C35B84" w:rsidRDefault="00C35B84" w:rsidP="00C35B84">
            <w:pPr>
              <w:spacing w:after="0"/>
              <w:rPr>
                <w:rFonts w:ascii="Arial" w:hAnsi="Arial" w:cs="Arial"/>
                <w:noProof/>
                <w:lang w:val="es-CO"/>
              </w:rPr>
            </w:pPr>
            <w:r>
              <w:rPr>
                <w:rFonts w:ascii="Arial" w:hAnsi="Arial" w:cs="Arial"/>
                <w:noProof/>
                <w:lang w:val="es-CO"/>
              </w:rPr>
              <w:t>0</w:t>
            </w:r>
          </w:p>
        </w:tc>
        <w:tc>
          <w:tcPr>
            <w:tcW w:w="2106" w:type="dxa"/>
            <w:tcMar>
              <w:left w:w="141" w:type="dxa"/>
            </w:tcMar>
          </w:tcPr>
          <w:p w14:paraId="5B01E7F8" w14:textId="38E265B6" w:rsidR="00C35B84" w:rsidRDefault="00C35B84" w:rsidP="00C35B84">
            <w:pPr>
              <w:spacing w:after="0"/>
              <w:rPr>
                <w:rFonts w:ascii="Arial" w:hAnsi="Arial" w:cs="Arial"/>
                <w:noProof/>
                <w:lang w:val="es-CO"/>
              </w:rPr>
            </w:pPr>
            <w:r>
              <w:rPr>
                <w:rFonts w:ascii="Arial" w:hAnsi="Arial" w:cs="Arial"/>
                <w:noProof/>
                <w:lang w:val="es-CO"/>
              </w:rPr>
              <w:t>5,00</w:t>
            </w:r>
          </w:p>
        </w:tc>
        <w:tc>
          <w:tcPr>
            <w:tcW w:w="1845" w:type="dxa"/>
            <w:tcMar>
              <w:left w:w="141" w:type="dxa"/>
            </w:tcMar>
          </w:tcPr>
          <w:p w14:paraId="732CF466" w14:textId="69093DD6" w:rsidR="00C35B84" w:rsidRDefault="00C35B84" w:rsidP="00C35B84">
            <w:pPr>
              <w:spacing w:after="0"/>
              <w:rPr>
                <w:rFonts w:ascii="Arial" w:hAnsi="Arial" w:cs="Arial"/>
                <w:noProof/>
                <w:lang w:val="es-CO"/>
              </w:rPr>
            </w:pPr>
            <w:r>
              <w:rPr>
                <w:rFonts w:ascii="Arial" w:hAnsi="Arial" w:cs="Arial"/>
                <w:noProof/>
                <w:lang w:val="es-CO"/>
              </w:rPr>
              <w:t>5,00</w:t>
            </w:r>
          </w:p>
        </w:tc>
      </w:tr>
      <w:bookmarkEnd w:id="0"/>
      <w:bookmarkEnd w:id="1"/>
      <w:bookmarkEnd w:id="4"/>
      <w:bookmarkEnd w:id="5"/>
    </w:tbl>
    <w:p w14:paraId="4809DF0A" w14:textId="77777777" w:rsidR="00453B91" w:rsidRPr="0025767E" w:rsidRDefault="00453B91">
      <w:pPr>
        <w:pStyle w:val="Listaconvietas"/>
        <w:numPr>
          <w:ilvl w:val="0"/>
          <w:numId w:val="0"/>
        </w:numPr>
        <w:rPr>
          <w:b/>
          <w:noProof/>
          <w:lang w:val="es-CO"/>
        </w:rPr>
      </w:pPr>
    </w:p>
    <w:sectPr w:rsidR="00453B91" w:rsidRPr="0025767E" w:rsidSect="00D2122D">
      <w:pgSz w:w="11906" w:h="16838" w:code="9"/>
      <w:pgMar w:top="2268" w:right="1134" w:bottom="1544" w:left="1134" w:header="1134" w:footer="4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784D5" w14:textId="77777777" w:rsidR="003855A2" w:rsidRDefault="003855A2" w:rsidP="00313492">
      <w:r>
        <w:separator/>
      </w:r>
    </w:p>
    <w:p w14:paraId="5FBFDC6F" w14:textId="77777777" w:rsidR="003855A2" w:rsidRDefault="003855A2" w:rsidP="00313492"/>
    <w:p w14:paraId="5E786E4E" w14:textId="77777777" w:rsidR="003855A2" w:rsidRDefault="003855A2"/>
    <w:p w14:paraId="4D2C9A53" w14:textId="77777777" w:rsidR="003855A2" w:rsidRDefault="003855A2"/>
    <w:p w14:paraId="432942E3" w14:textId="77777777" w:rsidR="003855A2" w:rsidRDefault="003855A2" w:rsidP="00887C3D"/>
    <w:p w14:paraId="20F7C50D" w14:textId="77777777" w:rsidR="003855A2" w:rsidRDefault="003855A2" w:rsidP="00887C3D"/>
  </w:endnote>
  <w:endnote w:type="continuationSeparator" w:id="0">
    <w:p w14:paraId="66A0AA37" w14:textId="77777777" w:rsidR="003855A2" w:rsidRDefault="003855A2" w:rsidP="00313492">
      <w:r>
        <w:continuationSeparator/>
      </w:r>
    </w:p>
    <w:p w14:paraId="3CAEE103" w14:textId="77777777" w:rsidR="003855A2" w:rsidRDefault="003855A2" w:rsidP="00313492"/>
    <w:p w14:paraId="1BFB128C" w14:textId="77777777" w:rsidR="003855A2" w:rsidRDefault="003855A2"/>
    <w:p w14:paraId="0A035244" w14:textId="77777777" w:rsidR="003855A2" w:rsidRDefault="003855A2"/>
    <w:p w14:paraId="3C77A02B" w14:textId="77777777" w:rsidR="003855A2" w:rsidRDefault="003855A2" w:rsidP="00887C3D"/>
    <w:p w14:paraId="54486491" w14:textId="77777777" w:rsidR="003855A2" w:rsidRDefault="003855A2" w:rsidP="00887C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Frutiger LT Com 55 Roman">
    <w:altName w:val="Calibri"/>
    <w:charset w:val="00"/>
    <w:family w:val="swiss"/>
    <w:pitch w:val="variable"/>
    <w:sig w:usb0="800000AF" w:usb1="5000204A" w:usb2="00000000" w:usb3="00000000" w:csb0="0000009B" w:csb1="00000000"/>
  </w:font>
  <w:font w:name="Frutiger LT Com 45 Light">
    <w:altName w:val="Calibri"/>
    <w:charset w:val="00"/>
    <w:family w:val="swiss"/>
    <w:pitch w:val="variable"/>
    <w:sig w:usb0="800000AF" w:usb1="5000204A" w:usb2="00000000" w:usb3="00000000" w:csb0="0000009B"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charset w:val="00"/>
    <w:family w:val="roman"/>
    <w:pitch w:val="variable"/>
    <w:sig w:usb0="E0002AFF" w:usb1="C0007841"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Inria Serif">
    <w:altName w:val="Calibri"/>
    <w:charset w:val="00"/>
    <w:family w:val="auto"/>
    <w:pitch w:val="variable"/>
    <w:sig w:usb0="A00000AF" w:usb1="5000604B" w:usb2="00000000" w:usb3="00000000" w:csb0="00000093" w:csb1="00000000"/>
  </w:font>
  <w:font w:name="Times New Roman (Body CS)">
    <w:altName w:val="Times New Roman"/>
    <w:charset w:val="00"/>
    <w:family w:val="roman"/>
    <w:pitch w:val="variable"/>
    <w:sig w:usb0="E0002AFF" w:usb1="C0007841" w:usb2="00000009" w:usb3="00000000" w:csb0="000001FF" w:csb1="00000000"/>
  </w:font>
  <w:font w:name="Frutiger LT Com 65">
    <w:charset w:val="4D"/>
    <w:family w:val="swiss"/>
    <w:pitch w:val="variable"/>
    <w:sig w:usb0="8000002F" w:usb1="5000204A" w:usb2="00000000" w:usb3="00000000" w:csb0="0000009B"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D95E2C" w14:textId="77777777" w:rsidR="007F3A1B" w:rsidRDefault="007F3A1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1"/>
      <w:tblW w:w="9930" w:type="dxa"/>
      <w:tblBorders>
        <w:top w:val="single" w:sz="48" w:space="0" w:color="003B5C"/>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3686"/>
      <w:gridCol w:w="2410"/>
      <w:gridCol w:w="3834"/>
    </w:tblGrid>
    <w:tr w:rsidR="00C35B84" w:rsidRPr="00D2122D" w14:paraId="52C794DD" w14:textId="77777777" w:rsidTr="00453B91">
      <w:trPr>
        <w:trHeight w:val="381"/>
      </w:trPr>
      <w:tc>
        <w:tcPr>
          <w:tcW w:w="3686" w:type="dxa"/>
          <w:tcBorders>
            <w:top w:val="single" w:sz="48" w:space="0" w:color="003B5C"/>
            <w:left w:val="nil"/>
            <w:bottom w:val="nil"/>
            <w:right w:val="nil"/>
          </w:tcBorders>
          <w:vAlign w:val="center"/>
          <w:hideMark/>
        </w:tcPr>
        <w:p w14:paraId="3EF07D5A" w14:textId="1F3ACC14" w:rsidR="00C35B84" w:rsidRDefault="00C35B84" w:rsidP="00D2122D">
          <w:pPr>
            <w:tabs>
              <w:tab w:val="center" w:pos="4513"/>
              <w:tab w:val="right" w:pos="9026"/>
            </w:tabs>
            <w:spacing w:after="0"/>
            <w:rPr>
              <w:rFonts w:ascii="Frutiger LT Com 45 Light" w:hAnsi="Frutiger LT Com 45 Light"/>
              <w:sz w:val="14"/>
            </w:rPr>
          </w:pPr>
          <w:r>
            <w:rPr>
              <w:rFonts w:ascii="Frutiger LT Com 45 Light" w:hAnsi="Frutiger LT Com 45 Light"/>
              <w:sz w:val="14"/>
            </w:rPr>
            <w:t>Date: 13.08</w:t>
          </w:r>
          <w:r w:rsidRPr="00D2122D">
            <w:rPr>
              <w:rFonts w:ascii="Frutiger LT Com 45 Light" w:hAnsi="Frutiger LT Com 45 Light"/>
              <w:sz w:val="14"/>
            </w:rPr>
            <w:t>.19</w:t>
          </w:r>
        </w:p>
        <w:p w14:paraId="53812AFB" w14:textId="08CDDD9B" w:rsidR="00C35B84" w:rsidRPr="00D2122D" w:rsidRDefault="00C35B84" w:rsidP="0046079E">
          <w:pPr>
            <w:tabs>
              <w:tab w:val="center" w:pos="4513"/>
              <w:tab w:val="right" w:pos="9026"/>
            </w:tabs>
            <w:spacing w:after="0"/>
            <w:rPr>
              <w:rFonts w:ascii="Frutiger LT Com 45 Light" w:hAnsi="Frutiger LT Com 45 Light"/>
              <w:sz w:val="14"/>
            </w:rPr>
          </w:pPr>
          <w:r>
            <w:rPr>
              <w:rFonts w:ascii="Frutiger LT Com 45 Light" w:hAnsi="Frutiger LT Com 45 Light"/>
              <w:sz w:val="14"/>
            </w:rPr>
            <w:t>WS-C-2020_TP17_Frontend</w:t>
          </w:r>
        </w:p>
      </w:tc>
      <w:tc>
        <w:tcPr>
          <w:tcW w:w="2410" w:type="dxa"/>
          <w:tcBorders>
            <w:top w:val="single" w:sz="48" w:space="0" w:color="003B5C"/>
            <w:left w:val="nil"/>
            <w:bottom w:val="nil"/>
            <w:right w:val="nil"/>
          </w:tcBorders>
          <w:vAlign w:val="center"/>
          <w:hideMark/>
        </w:tcPr>
        <w:p w14:paraId="2D67164B" w14:textId="72589964" w:rsidR="00C35B84" w:rsidRDefault="00C35B84" w:rsidP="00453B91">
          <w:pPr>
            <w:tabs>
              <w:tab w:val="center" w:pos="4513"/>
              <w:tab w:val="right" w:pos="9026"/>
            </w:tabs>
            <w:spacing w:after="0"/>
            <w:jc w:val="center"/>
            <w:rPr>
              <w:rFonts w:ascii="Frutiger LT Com 45 Light" w:hAnsi="Frutiger LT Com 45 Light"/>
              <w:sz w:val="14"/>
            </w:rPr>
          </w:pPr>
          <w:r w:rsidRPr="00D2122D">
            <w:rPr>
              <w:rFonts w:ascii="Frutiger LT Com 45 Light" w:hAnsi="Frutiger LT Com 45 Light"/>
              <w:sz w:val="14"/>
            </w:rPr>
            <w:t xml:space="preserve">Version: </w:t>
          </w:r>
          <w:r>
            <w:rPr>
              <w:rFonts w:ascii="Frutiger LT Com 45 Light" w:hAnsi="Frutiger LT Com 45 Light"/>
              <w:sz w:val="14"/>
            </w:rPr>
            <w:t xml:space="preserve">1.0     </w:t>
          </w:r>
        </w:p>
        <w:p w14:paraId="3C424F4F" w14:textId="5EC096F8" w:rsidR="00C35B84" w:rsidRPr="00D2122D" w:rsidRDefault="00C35B84" w:rsidP="008621FB">
          <w:pPr>
            <w:tabs>
              <w:tab w:val="center" w:pos="4513"/>
              <w:tab w:val="right" w:pos="9026"/>
            </w:tabs>
            <w:spacing w:after="0"/>
            <w:jc w:val="center"/>
            <w:rPr>
              <w:rFonts w:ascii="Frutiger LT Com 45 Light" w:hAnsi="Frutiger LT Com 45 Light"/>
              <w:sz w:val="14"/>
            </w:rPr>
          </w:pPr>
          <w:r>
            <w:rPr>
              <w:rFonts w:ascii="Frutiger LT Com 45 Light" w:hAnsi="Frutiger LT Com 45 Light"/>
              <w:sz w:val="14"/>
            </w:rPr>
            <w:t>© WorldSkills Cundinamarca</w:t>
          </w:r>
        </w:p>
      </w:tc>
      <w:tc>
        <w:tcPr>
          <w:tcW w:w="3834" w:type="dxa"/>
          <w:tcBorders>
            <w:top w:val="single" w:sz="48" w:space="0" w:color="003B5C"/>
            <w:left w:val="nil"/>
            <w:bottom w:val="nil"/>
            <w:right w:val="nil"/>
          </w:tcBorders>
          <w:vAlign w:val="center"/>
          <w:hideMark/>
        </w:tcPr>
        <w:p w14:paraId="56E964A9" w14:textId="7A53EB5B" w:rsidR="00C35B84" w:rsidRPr="00D2122D" w:rsidRDefault="00C35B84" w:rsidP="00D2122D">
          <w:pPr>
            <w:tabs>
              <w:tab w:val="center" w:pos="4513"/>
              <w:tab w:val="right" w:pos="9026"/>
            </w:tabs>
            <w:spacing w:after="0"/>
            <w:jc w:val="right"/>
            <w:rPr>
              <w:rFonts w:ascii="Frutiger LT Com 45 Light" w:hAnsi="Frutiger LT Com 45 Light"/>
              <w:sz w:val="14"/>
            </w:rPr>
          </w:pP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PAGE   \* MERGEFORMAT </w:instrText>
          </w:r>
          <w:r w:rsidRPr="00D2122D">
            <w:rPr>
              <w:rFonts w:ascii="Frutiger LT Com 45 Light" w:hAnsi="Frutiger LT Com 45 Light"/>
              <w:sz w:val="14"/>
            </w:rPr>
            <w:fldChar w:fldCharType="separate"/>
          </w:r>
          <w:r w:rsidR="007F3A1B">
            <w:rPr>
              <w:rFonts w:ascii="Frutiger LT Com 45 Light" w:hAnsi="Frutiger LT Com 45 Light"/>
              <w:noProof/>
              <w:sz w:val="14"/>
            </w:rPr>
            <w:t>5</w:t>
          </w:r>
          <w:r w:rsidRPr="00D2122D">
            <w:rPr>
              <w:rFonts w:ascii="Frutiger LT Com 45 Light" w:hAnsi="Frutiger LT Com 45 Light"/>
              <w:sz w:val="14"/>
            </w:rPr>
            <w:fldChar w:fldCharType="end"/>
          </w:r>
          <w:r w:rsidRPr="00D2122D">
            <w:rPr>
              <w:rFonts w:ascii="Frutiger LT Com 45 Light" w:hAnsi="Frutiger LT Com 45 Light"/>
              <w:sz w:val="14"/>
            </w:rPr>
            <w:t xml:space="preserve"> of </w:t>
          </w:r>
          <w:r w:rsidRPr="00D2122D">
            <w:rPr>
              <w:rFonts w:ascii="Frutiger LT Com 45 Light" w:hAnsi="Frutiger LT Com 45 Light"/>
              <w:sz w:val="14"/>
            </w:rPr>
            <w:fldChar w:fldCharType="begin"/>
          </w:r>
          <w:r w:rsidRPr="00D2122D">
            <w:rPr>
              <w:rFonts w:ascii="Frutiger LT Com 45 Light" w:hAnsi="Frutiger LT Com 45 Light"/>
              <w:sz w:val="14"/>
            </w:rPr>
            <w:instrText xml:space="preserve"> NUMPAGES   \* MERGEFORMAT </w:instrText>
          </w:r>
          <w:r w:rsidRPr="00D2122D">
            <w:rPr>
              <w:rFonts w:ascii="Frutiger LT Com 45 Light" w:hAnsi="Frutiger LT Com 45 Light"/>
              <w:sz w:val="14"/>
            </w:rPr>
            <w:fldChar w:fldCharType="separate"/>
          </w:r>
          <w:r w:rsidR="007F3A1B">
            <w:rPr>
              <w:rFonts w:ascii="Frutiger LT Com 45 Light" w:hAnsi="Frutiger LT Com 45 Light"/>
              <w:noProof/>
              <w:sz w:val="14"/>
            </w:rPr>
            <w:t>7</w:t>
          </w:r>
          <w:r w:rsidRPr="00D2122D">
            <w:rPr>
              <w:rFonts w:ascii="Frutiger LT Com 45 Light" w:hAnsi="Frutiger LT Com 45 Light"/>
              <w:noProof/>
              <w:sz w:val="14"/>
            </w:rPr>
            <w:fldChar w:fldCharType="end"/>
          </w:r>
        </w:p>
      </w:tc>
    </w:tr>
  </w:tbl>
  <w:p w14:paraId="4DA6CA96" w14:textId="77777777" w:rsidR="00C35B84" w:rsidRPr="006A388C" w:rsidRDefault="00C35B84" w:rsidP="006A388C">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7230A" w14:textId="14F12673" w:rsidR="00C35B84" w:rsidRPr="00453B91" w:rsidRDefault="00C35B84" w:rsidP="007575B9">
    <w:pPr>
      <w:pStyle w:val="Piedepgina"/>
      <w:rPr>
        <w:lang w:val="en-AU"/>
      </w:rPr>
    </w:pPr>
    <w:r>
      <w:rPr>
        <w:lang w:val="en-AU"/>
      </w:rPr>
      <w:t>WSC2019_TP17_EN_Design_and_Frontend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DDCCA6E" w14:textId="77777777" w:rsidR="003855A2" w:rsidRDefault="003855A2">
      <w:r>
        <w:separator/>
      </w:r>
    </w:p>
    <w:p w14:paraId="4A4EDA44" w14:textId="77777777" w:rsidR="003855A2" w:rsidRDefault="003855A2"/>
    <w:p w14:paraId="4E1849BB" w14:textId="77777777" w:rsidR="003855A2" w:rsidRDefault="003855A2" w:rsidP="00887C3D"/>
    <w:p w14:paraId="14D15B69" w14:textId="77777777" w:rsidR="003855A2" w:rsidRDefault="003855A2" w:rsidP="00887C3D"/>
  </w:footnote>
  <w:footnote w:type="continuationSeparator" w:id="0">
    <w:p w14:paraId="7AFB2600" w14:textId="77777777" w:rsidR="003855A2" w:rsidRDefault="003855A2" w:rsidP="00313492">
      <w:r>
        <w:continuationSeparator/>
      </w:r>
    </w:p>
    <w:p w14:paraId="0FEDBA20" w14:textId="77777777" w:rsidR="003855A2" w:rsidRDefault="003855A2" w:rsidP="00313492"/>
    <w:p w14:paraId="2E0A154C" w14:textId="77777777" w:rsidR="003855A2" w:rsidRDefault="003855A2"/>
    <w:p w14:paraId="53DFDCE0" w14:textId="77777777" w:rsidR="003855A2" w:rsidRDefault="003855A2"/>
    <w:p w14:paraId="4E29562A" w14:textId="77777777" w:rsidR="003855A2" w:rsidRDefault="003855A2" w:rsidP="00887C3D"/>
    <w:p w14:paraId="22DB6C77" w14:textId="77777777" w:rsidR="003855A2" w:rsidRDefault="003855A2" w:rsidP="00887C3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83A10" w14:textId="77777777" w:rsidR="007F3A1B" w:rsidRDefault="007F3A1B">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8C594" w14:textId="77777777" w:rsidR="00C35B84" w:rsidRDefault="00C35B84" w:rsidP="00313492">
    <w:pPr>
      <w:pStyle w:val="Encabezado"/>
    </w:pPr>
    <w:r w:rsidRPr="007866C8">
      <w:rPr>
        <w:noProof/>
        <w:sz w:val="16"/>
        <w:szCs w:val="16"/>
        <w:lang w:val="es-CO" w:eastAsia="es-CO"/>
      </w:rPr>
      <w:drawing>
        <wp:anchor distT="0" distB="0" distL="114300" distR="114300" simplePos="0" relativeHeight="251663360" behindDoc="1" locked="0" layoutInCell="1" allowOverlap="1" wp14:anchorId="737CDA30" wp14:editId="17CB5388">
          <wp:simplePos x="0" y="0"/>
          <wp:positionH relativeFrom="page">
            <wp:posOffset>6059805</wp:posOffset>
          </wp:positionH>
          <wp:positionV relativeFrom="page">
            <wp:posOffset>720090</wp:posOffset>
          </wp:positionV>
          <wp:extent cx="784800" cy="460800"/>
          <wp:effectExtent l="0" t="0" r="3175" b="0"/>
          <wp:wrapNone/>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84800" cy="460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97B6E7" w14:textId="77777777" w:rsidR="00C35B84" w:rsidRDefault="00C35B84">
    <w:pPr>
      <w:pStyle w:val="Encabezado"/>
    </w:pPr>
    <w:r>
      <w:rPr>
        <w:noProof/>
        <w:lang w:val="es-CO" w:eastAsia="es-CO"/>
      </w:rPr>
      <w:drawing>
        <wp:anchor distT="0" distB="0" distL="114300" distR="114300" simplePos="0" relativeHeight="251666432" behindDoc="1" locked="0" layoutInCell="1" allowOverlap="1" wp14:anchorId="6E50580D" wp14:editId="5F6F949C">
          <wp:simplePos x="0" y="0"/>
          <wp:positionH relativeFrom="page">
            <wp:posOffset>0</wp:posOffset>
          </wp:positionH>
          <wp:positionV relativeFrom="page">
            <wp:posOffset>0</wp:posOffset>
          </wp:positionV>
          <wp:extent cx="7545600" cy="10666800"/>
          <wp:effectExtent l="0" t="0" r="0" b="1270"/>
          <wp:wrapNone/>
          <wp:docPr id="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56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A91E8256"/>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3E8AB16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F58A79D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498188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52E39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05AE20A8"/>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0CBC37E9"/>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182E4470"/>
    <w:multiLevelType w:val="hybridMultilevel"/>
    <w:tmpl w:val="80A010B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1AFF6E9C"/>
    <w:multiLevelType w:val="multilevel"/>
    <w:tmpl w:val="A00A1864"/>
    <w:styleLink w:val="ListNumbers"/>
    <w:lvl w:ilvl="0">
      <w:start w:val="1"/>
      <w:numFmt w:val="decimal"/>
      <w:pStyle w:val="Listaconnmeros"/>
      <w:lvlText w:val="%1."/>
      <w:lvlJc w:val="left"/>
      <w:pPr>
        <w:ind w:left="284" w:hanging="284"/>
      </w:pPr>
      <w:rPr>
        <w:rFonts w:hint="default"/>
      </w:rPr>
    </w:lvl>
    <w:lvl w:ilvl="1">
      <w:start w:val="1"/>
      <w:numFmt w:val="lowerLetter"/>
      <w:pStyle w:val="Listaconnmeros2"/>
      <w:lvlText w:val="(%2)"/>
      <w:lvlJc w:val="left"/>
      <w:pPr>
        <w:ind w:left="568" w:hanging="284"/>
      </w:pPr>
      <w:rPr>
        <w:rFonts w:hint="default"/>
      </w:rPr>
    </w:lvl>
    <w:lvl w:ilvl="2">
      <w:start w:val="1"/>
      <w:numFmt w:val="lowerRoman"/>
      <w:pStyle w:val="Listaconnmeros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15:restartNumberingAfterBreak="0">
    <w:nsid w:val="1FC177F1"/>
    <w:multiLevelType w:val="multilevel"/>
    <w:tmpl w:val="7954FA08"/>
    <w:lvl w:ilvl="0">
      <w:start w:val="1"/>
      <w:numFmt w:val="none"/>
      <w:pStyle w:val="TDC1"/>
      <w:suff w:val="nothing"/>
      <w:lvlText w:val="%1"/>
      <w:lvlJc w:val="left"/>
      <w:pPr>
        <w:ind w:left="0" w:firstLine="0"/>
      </w:pPr>
      <w:rPr>
        <w:rFonts w:hint="default"/>
      </w:rPr>
    </w:lvl>
    <w:lvl w:ilvl="1">
      <w:start w:val="1"/>
      <w:numFmt w:val="none"/>
      <w:pStyle w:val="TDC2"/>
      <w:suff w:val="nothing"/>
      <w:lvlText w:val=""/>
      <w:lvlJc w:val="left"/>
      <w:pPr>
        <w:ind w:left="0" w:firstLine="0"/>
      </w:pPr>
      <w:rPr>
        <w:rFonts w:hint="default"/>
      </w:rPr>
    </w:lvl>
    <w:lvl w:ilvl="2">
      <w:start w:val="1"/>
      <w:numFmt w:val="none"/>
      <w:pStyle w:val="TD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7" w15:restartNumberingAfterBreak="0">
    <w:nsid w:val="202A2610"/>
    <w:multiLevelType w:val="multilevel"/>
    <w:tmpl w:val="DD963F12"/>
    <w:styleLink w:val="ListBullets"/>
    <w:lvl w:ilvl="0">
      <w:start w:val="1"/>
      <w:numFmt w:val="bullet"/>
      <w:pStyle w:val="Listaconvietas"/>
      <w:lvlText w:val=""/>
      <w:lvlJc w:val="left"/>
      <w:pPr>
        <w:ind w:left="284" w:hanging="284"/>
      </w:pPr>
      <w:rPr>
        <w:rFonts w:ascii="Symbol" w:hAnsi="Symbol" w:hint="default"/>
      </w:rPr>
    </w:lvl>
    <w:lvl w:ilvl="1">
      <w:start w:val="1"/>
      <w:numFmt w:val="bullet"/>
      <w:pStyle w:val="Listaconvietas2"/>
      <w:lvlText w:val=""/>
      <w:lvlJc w:val="left"/>
      <w:pPr>
        <w:ind w:left="568" w:hanging="284"/>
      </w:pPr>
      <w:rPr>
        <w:rFonts w:ascii="Symbol" w:hAnsi="Symbol" w:hint="default"/>
      </w:rPr>
    </w:lvl>
    <w:lvl w:ilvl="2">
      <w:start w:val="1"/>
      <w:numFmt w:val="bullet"/>
      <w:pStyle w:val="Listaconvietas3"/>
      <w:lvlText w:val=""/>
      <w:lvlJc w:val="left"/>
      <w:pPr>
        <w:ind w:left="852" w:hanging="284"/>
      </w:pPr>
      <w:rPr>
        <w:rFonts w:ascii="Symbol" w:hAnsi="Symbol" w:hint="default"/>
      </w:rPr>
    </w:lvl>
    <w:lvl w:ilvl="3">
      <w:start w:val="1"/>
      <w:numFmt w:val="bullet"/>
      <w:pStyle w:val="Listaconvietas4"/>
      <w:lvlText w:val=""/>
      <w:lvlJc w:val="left"/>
      <w:pPr>
        <w:ind w:left="1136" w:hanging="284"/>
      </w:pPr>
      <w:rPr>
        <w:rFonts w:ascii="Symbol" w:hAnsi="Symbol" w:hint="default"/>
      </w:rPr>
    </w:lvl>
    <w:lvl w:ilvl="4">
      <w:start w:val="1"/>
      <w:numFmt w:val="bullet"/>
      <w:pStyle w:val="Listaconvietas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8" w15:restartNumberingAfterBreak="0">
    <w:nsid w:val="2ACA410D"/>
    <w:multiLevelType w:val="hybridMultilevel"/>
    <w:tmpl w:val="3034A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D586B"/>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3AB15191"/>
    <w:multiLevelType w:val="hybridMultilevel"/>
    <w:tmpl w:val="8948F460"/>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546FE1"/>
    <w:multiLevelType w:val="multilevel"/>
    <w:tmpl w:val="7E3C4E74"/>
    <w:lvl w:ilvl="0">
      <w:start w:val="1"/>
      <w:numFmt w:val="decimal"/>
      <w:lvlText w:val="%1."/>
      <w:lvlJc w:val="left"/>
      <w:pPr>
        <w:ind w:left="720" w:hanging="360"/>
      </w:pPr>
      <w:rPr>
        <w:u w:val="none"/>
        <w:lang w:val="en-GB"/>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13A54AB"/>
    <w:multiLevelType w:val="multilevel"/>
    <w:tmpl w:val="21E843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11"/>
  </w:num>
  <w:num w:numId="13">
    <w:abstractNumId w:val="21"/>
  </w:num>
  <w:num w:numId="14">
    <w:abstractNumId w:val="11"/>
    <w:lvlOverride w:ilvl="0">
      <w:startOverride w:val="1"/>
    </w:lvlOverride>
  </w:num>
  <w:num w:numId="15">
    <w:abstractNumId w:val="17"/>
  </w:num>
  <w:num w:numId="16">
    <w:abstractNumId w:val="15"/>
  </w:num>
  <w:num w:numId="17">
    <w:abstractNumId w:val="10"/>
  </w:num>
  <w:num w:numId="18">
    <w:abstractNumId w:val="25"/>
  </w:num>
  <w:num w:numId="19">
    <w:abstractNumId w:val="16"/>
  </w:num>
  <w:num w:numId="20">
    <w:abstractNumId w:val="18"/>
  </w:num>
  <w:num w:numId="21">
    <w:abstractNumId w:val="12"/>
  </w:num>
  <w:num w:numId="22">
    <w:abstractNumId w:val="13"/>
  </w:num>
  <w:num w:numId="23">
    <w:abstractNumId w:val="19"/>
  </w:num>
  <w:num w:numId="24">
    <w:abstractNumId w:val="20"/>
  </w:num>
  <w:num w:numId="25">
    <w:abstractNumId w:val="23"/>
  </w:num>
  <w:num w:numId="26">
    <w:abstractNumId w:val="24"/>
  </w:num>
  <w:num w:numId="2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prendizCDA">
    <w15:presenceInfo w15:providerId="None" w15:userId="AprendizCD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45D"/>
    <w:rsid w:val="00004078"/>
    <w:rsid w:val="00006EFF"/>
    <w:rsid w:val="000155B7"/>
    <w:rsid w:val="00021530"/>
    <w:rsid w:val="00022AD5"/>
    <w:rsid w:val="0003398B"/>
    <w:rsid w:val="0003526B"/>
    <w:rsid w:val="00036A02"/>
    <w:rsid w:val="00043C31"/>
    <w:rsid w:val="00050DCE"/>
    <w:rsid w:val="00052F6D"/>
    <w:rsid w:val="00057B12"/>
    <w:rsid w:val="000657F3"/>
    <w:rsid w:val="00071AA7"/>
    <w:rsid w:val="00071E9B"/>
    <w:rsid w:val="00084C22"/>
    <w:rsid w:val="00084C56"/>
    <w:rsid w:val="0009603E"/>
    <w:rsid w:val="000A211A"/>
    <w:rsid w:val="000A4415"/>
    <w:rsid w:val="000B18B3"/>
    <w:rsid w:val="000B3C5A"/>
    <w:rsid w:val="000B41B7"/>
    <w:rsid w:val="000C1563"/>
    <w:rsid w:val="000D576D"/>
    <w:rsid w:val="000E219D"/>
    <w:rsid w:val="000F4A5C"/>
    <w:rsid w:val="000F6B94"/>
    <w:rsid w:val="001172EF"/>
    <w:rsid w:val="00122277"/>
    <w:rsid w:val="0012553C"/>
    <w:rsid w:val="00134547"/>
    <w:rsid w:val="00156CA1"/>
    <w:rsid w:val="001571FB"/>
    <w:rsid w:val="00183BCA"/>
    <w:rsid w:val="00192D2B"/>
    <w:rsid w:val="001935CE"/>
    <w:rsid w:val="001A545D"/>
    <w:rsid w:val="001A554B"/>
    <w:rsid w:val="001C5228"/>
    <w:rsid w:val="001C5F88"/>
    <w:rsid w:val="001C6B44"/>
    <w:rsid w:val="001D0754"/>
    <w:rsid w:val="001E4FDC"/>
    <w:rsid w:val="002057EF"/>
    <w:rsid w:val="0023097D"/>
    <w:rsid w:val="002329C3"/>
    <w:rsid w:val="00235DC0"/>
    <w:rsid w:val="0025767E"/>
    <w:rsid w:val="00264847"/>
    <w:rsid w:val="00271388"/>
    <w:rsid w:val="002852E7"/>
    <w:rsid w:val="00294DA2"/>
    <w:rsid w:val="002951DF"/>
    <w:rsid w:val="002A14D1"/>
    <w:rsid w:val="002A314F"/>
    <w:rsid w:val="002B1320"/>
    <w:rsid w:val="002B2C0A"/>
    <w:rsid w:val="002D07E2"/>
    <w:rsid w:val="002D4A7A"/>
    <w:rsid w:val="002E44B5"/>
    <w:rsid w:val="002E5B19"/>
    <w:rsid w:val="00310983"/>
    <w:rsid w:val="003133A3"/>
    <w:rsid w:val="00313492"/>
    <w:rsid w:val="003147E8"/>
    <w:rsid w:val="0032135D"/>
    <w:rsid w:val="00340348"/>
    <w:rsid w:val="00341C27"/>
    <w:rsid w:val="00356625"/>
    <w:rsid w:val="00357CB1"/>
    <w:rsid w:val="0038099A"/>
    <w:rsid w:val="00383205"/>
    <w:rsid w:val="003855A2"/>
    <w:rsid w:val="00385D0A"/>
    <w:rsid w:val="003B188C"/>
    <w:rsid w:val="003D18AE"/>
    <w:rsid w:val="003D5477"/>
    <w:rsid w:val="003F4A49"/>
    <w:rsid w:val="0040746F"/>
    <w:rsid w:val="00413188"/>
    <w:rsid w:val="004131BB"/>
    <w:rsid w:val="00424399"/>
    <w:rsid w:val="0044136E"/>
    <w:rsid w:val="00453B91"/>
    <w:rsid w:val="004605D7"/>
    <w:rsid w:val="0046079E"/>
    <w:rsid w:val="00462CB3"/>
    <w:rsid w:val="00472F2E"/>
    <w:rsid w:val="00475DE8"/>
    <w:rsid w:val="0049481C"/>
    <w:rsid w:val="004979A8"/>
    <w:rsid w:val="004B20F3"/>
    <w:rsid w:val="004B6102"/>
    <w:rsid w:val="004B6219"/>
    <w:rsid w:val="004C77A7"/>
    <w:rsid w:val="004D3337"/>
    <w:rsid w:val="004D4BD9"/>
    <w:rsid w:val="004E0B0C"/>
    <w:rsid w:val="004F0138"/>
    <w:rsid w:val="00505F5C"/>
    <w:rsid w:val="00507D7C"/>
    <w:rsid w:val="00512293"/>
    <w:rsid w:val="005131B7"/>
    <w:rsid w:val="0051761D"/>
    <w:rsid w:val="00534780"/>
    <w:rsid w:val="005448B3"/>
    <w:rsid w:val="00563860"/>
    <w:rsid w:val="0056462B"/>
    <w:rsid w:val="00567BF1"/>
    <w:rsid w:val="0057294F"/>
    <w:rsid w:val="00575F7A"/>
    <w:rsid w:val="00591304"/>
    <w:rsid w:val="00591A29"/>
    <w:rsid w:val="005B6E49"/>
    <w:rsid w:val="005C1F3D"/>
    <w:rsid w:val="005C7E6F"/>
    <w:rsid w:val="005F01CC"/>
    <w:rsid w:val="005F4CBB"/>
    <w:rsid w:val="00610D35"/>
    <w:rsid w:val="00611E8B"/>
    <w:rsid w:val="00622F48"/>
    <w:rsid w:val="0062412F"/>
    <w:rsid w:val="00627E3D"/>
    <w:rsid w:val="00662BC7"/>
    <w:rsid w:val="0067352E"/>
    <w:rsid w:val="00673AA4"/>
    <w:rsid w:val="006805C1"/>
    <w:rsid w:val="00680D27"/>
    <w:rsid w:val="0069288F"/>
    <w:rsid w:val="00692D20"/>
    <w:rsid w:val="00695335"/>
    <w:rsid w:val="0069778C"/>
    <w:rsid w:val="006A388C"/>
    <w:rsid w:val="006C7996"/>
    <w:rsid w:val="006D4C36"/>
    <w:rsid w:val="006E1EA4"/>
    <w:rsid w:val="006E26EF"/>
    <w:rsid w:val="006E6145"/>
    <w:rsid w:val="006E7810"/>
    <w:rsid w:val="007004AE"/>
    <w:rsid w:val="007022AD"/>
    <w:rsid w:val="0070696E"/>
    <w:rsid w:val="0072781B"/>
    <w:rsid w:val="0075203A"/>
    <w:rsid w:val="007575B9"/>
    <w:rsid w:val="00766D9D"/>
    <w:rsid w:val="00774852"/>
    <w:rsid w:val="00782FB5"/>
    <w:rsid w:val="00790EFE"/>
    <w:rsid w:val="007A294B"/>
    <w:rsid w:val="007A4C1D"/>
    <w:rsid w:val="007B5DEF"/>
    <w:rsid w:val="007B7975"/>
    <w:rsid w:val="007C4BB2"/>
    <w:rsid w:val="007D24DE"/>
    <w:rsid w:val="007E70CF"/>
    <w:rsid w:val="007F212B"/>
    <w:rsid w:val="007F3A1B"/>
    <w:rsid w:val="008123B7"/>
    <w:rsid w:val="008128D6"/>
    <w:rsid w:val="00827521"/>
    <w:rsid w:val="008362E2"/>
    <w:rsid w:val="00840836"/>
    <w:rsid w:val="008429C5"/>
    <w:rsid w:val="00860C67"/>
    <w:rsid w:val="00861273"/>
    <w:rsid w:val="008621FB"/>
    <w:rsid w:val="008766D2"/>
    <w:rsid w:val="00880D85"/>
    <w:rsid w:val="008847A5"/>
    <w:rsid w:val="00887C3D"/>
    <w:rsid w:val="008976A5"/>
    <w:rsid w:val="00897C0B"/>
    <w:rsid w:val="008A2F66"/>
    <w:rsid w:val="008A3942"/>
    <w:rsid w:val="008B249E"/>
    <w:rsid w:val="008C18E6"/>
    <w:rsid w:val="008D4EEE"/>
    <w:rsid w:val="008F5CF8"/>
    <w:rsid w:val="008F63E2"/>
    <w:rsid w:val="00903C4D"/>
    <w:rsid w:val="00913E73"/>
    <w:rsid w:val="00917EFE"/>
    <w:rsid w:val="00926C56"/>
    <w:rsid w:val="009356C1"/>
    <w:rsid w:val="00941F91"/>
    <w:rsid w:val="009539DE"/>
    <w:rsid w:val="0095786C"/>
    <w:rsid w:val="00966D5E"/>
    <w:rsid w:val="009801BB"/>
    <w:rsid w:val="0098297B"/>
    <w:rsid w:val="00987A9F"/>
    <w:rsid w:val="009A51F6"/>
    <w:rsid w:val="009B26E8"/>
    <w:rsid w:val="009B789E"/>
    <w:rsid w:val="009C17BB"/>
    <w:rsid w:val="009D65C1"/>
    <w:rsid w:val="009F1300"/>
    <w:rsid w:val="009F1739"/>
    <w:rsid w:val="00A05685"/>
    <w:rsid w:val="00A07901"/>
    <w:rsid w:val="00A267AC"/>
    <w:rsid w:val="00A41770"/>
    <w:rsid w:val="00A41BA8"/>
    <w:rsid w:val="00A537FA"/>
    <w:rsid w:val="00A63788"/>
    <w:rsid w:val="00A77E62"/>
    <w:rsid w:val="00A93A1E"/>
    <w:rsid w:val="00A96AFC"/>
    <w:rsid w:val="00AC0ABE"/>
    <w:rsid w:val="00AC3721"/>
    <w:rsid w:val="00AC4766"/>
    <w:rsid w:val="00AC6513"/>
    <w:rsid w:val="00AD38B1"/>
    <w:rsid w:val="00AD7988"/>
    <w:rsid w:val="00AE25EA"/>
    <w:rsid w:val="00AE528B"/>
    <w:rsid w:val="00AE5E57"/>
    <w:rsid w:val="00AF6AF8"/>
    <w:rsid w:val="00B019EC"/>
    <w:rsid w:val="00B03269"/>
    <w:rsid w:val="00B11358"/>
    <w:rsid w:val="00B40AE0"/>
    <w:rsid w:val="00B86932"/>
    <w:rsid w:val="00B967A7"/>
    <w:rsid w:val="00BB3628"/>
    <w:rsid w:val="00BC4036"/>
    <w:rsid w:val="00BE3BAD"/>
    <w:rsid w:val="00C02345"/>
    <w:rsid w:val="00C35B84"/>
    <w:rsid w:val="00C421EC"/>
    <w:rsid w:val="00C4502C"/>
    <w:rsid w:val="00C453E7"/>
    <w:rsid w:val="00C60399"/>
    <w:rsid w:val="00C75D7A"/>
    <w:rsid w:val="00C77D08"/>
    <w:rsid w:val="00C97667"/>
    <w:rsid w:val="00CB1799"/>
    <w:rsid w:val="00CD3200"/>
    <w:rsid w:val="00CE4FC3"/>
    <w:rsid w:val="00CE5D7B"/>
    <w:rsid w:val="00CF456C"/>
    <w:rsid w:val="00D03497"/>
    <w:rsid w:val="00D04318"/>
    <w:rsid w:val="00D04BE0"/>
    <w:rsid w:val="00D103CB"/>
    <w:rsid w:val="00D14137"/>
    <w:rsid w:val="00D2122D"/>
    <w:rsid w:val="00D21907"/>
    <w:rsid w:val="00D24679"/>
    <w:rsid w:val="00D333DE"/>
    <w:rsid w:val="00D33430"/>
    <w:rsid w:val="00D57E01"/>
    <w:rsid w:val="00D84489"/>
    <w:rsid w:val="00DA30CE"/>
    <w:rsid w:val="00DA3F51"/>
    <w:rsid w:val="00DA68E9"/>
    <w:rsid w:val="00DA76FB"/>
    <w:rsid w:val="00DE0868"/>
    <w:rsid w:val="00DE1B5A"/>
    <w:rsid w:val="00DE6D19"/>
    <w:rsid w:val="00DF25B9"/>
    <w:rsid w:val="00E20C0A"/>
    <w:rsid w:val="00E355A4"/>
    <w:rsid w:val="00E411A7"/>
    <w:rsid w:val="00E4251A"/>
    <w:rsid w:val="00E51E9B"/>
    <w:rsid w:val="00E56178"/>
    <w:rsid w:val="00E63A08"/>
    <w:rsid w:val="00E65A56"/>
    <w:rsid w:val="00E86F7C"/>
    <w:rsid w:val="00EC60E5"/>
    <w:rsid w:val="00EE014E"/>
    <w:rsid w:val="00EE4B45"/>
    <w:rsid w:val="00EE5AFE"/>
    <w:rsid w:val="00EE79EF"/>
    <w:rsid w:val="00EF6E85"/>
    <w:rsid w:val="00EF7E23"/>
    <w:rsid w:val="00F0109D"/>
    <w:rsid w:val="00F17816"/>
    <w:rsid w:val="00F4251E"/>
    <w:rsid w:val="00F52D28"/>
    <w:rsid w:val="00F70023"/>
    <w:rsid w:val="00F729AF"/>
    <w:rsid w:val="00F9511E"/>
    <w:rsid w:val="00FA0688"/>
    <w:rsid w:val="00FC010B"/>
    <w:rsid w:val="00FD3CA7"/>
    <w:rsid w:val="00FD5B8A"/>
    <w:rsid w:val="00FF18F5"/>
    <w:rsid w:val="00FF4AFF"/>
    <w:rsid w:val="00FF7CE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280720D"/>
  <w15:docId w15:val="{687D02E5-5C6F-4EC3-8845-7D44E3BF8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5228"/>
    <w:pPr>
      <w:spacing w:after="120"/>
    </w:pPr>
    <w:rPr>
      <w:rFonts w:ascii="Frutiger LT Com 55 Roman" w:hAnsi="Frutiger LT Com 55 Roman"/>
      <w:sz w:val="20"/>
      <w:lang w:val="en-US"/>
    </w:rPr>
  </w:style>
  <w:style w:type="paragraph" w:styleId="Ttulo1">
    <w:name w:val="heading 1"/>
    <w:basedOn w:val="Normal"/>
    <w:next w:val="Normal"/>
    <w:link w:val="Ttulo1Car"/>
    <w:uiPriority w:val="9"/>
    <w:qFormat/>
    <w:rsid w:val="00887C3D"/>
    <w:pPr>
      <w:keepNext/>
      <w:keepLines/>
      <w:spacing w:before="400" w:line="240" w:lineRule="auto"/>
      <w:outlineLvl w:val="0"/>
    </w:pPr>
    <w:rPr>
      <w:rFonts w:ascii="Frutiger LT Com 45 Light" w:eastAsiaTheme="majorEastAsia" w:hAnsi="Frutiger LT Com 45 Light" w:cstheme="majorBidi"/>
      <w:b/>
      <w:color w:val="003764"/>
      <w:sz w:val="40"/>
      <w:szCs w:val="32"/>
    </w:rPr>
  </w:style>
  <w:style w:type="paragraph" w:styleId="Ttulo2">
    <w:name w:val="heading 2"/>
    <w:basedOn w:val="Normal"/>
    <w:next w:val="Normal"/>
    <w:link w:val="Ttulo2Car"/>
    <w:uiPriority w:val="9"/>
    <w:unhideWhenUsed/>
    <w:qFormat/>
    <w:rsid w:val="00887C3D"/>
    <w:pPr>
      <w:keepNext/>
      <w:keepLines/>
      <w:spacing w:before="320" w:after="60" w:line="240" w:lineRule="auto"/>
      <w:outlineLvl w:val="1"/>
    </w:pPr>
    <w:rPr>
      <w:rFonts w:ascii="Frutiger LT Com 45 Light" w:eastAsiaTheme="majorEastAsia" w:hAnsi="Frutiger LT Com 45 Light" w:cstheme="majorBidi"/>
      <w:b/>
      <w:color w:val="003764"/>
      <w:sz w:val="32"/>
      <w:szCs w:val="26"/>
    </w:rPr>
  </w:style>
  <w:style w:type="paragraph" w:styleId="Ttulo3">
    <w:name w:val="heading 3"/>
    <w:basedOn w:val="Normal"/>
    <w:next w:val="Normal"/>
    <w:link w:val="Ttulo3Car"/>
    <w:uiPriority w:val="9"/>
    <w:unhideWhenUsed/>
    <w:qFormat/>
    <w:rsid w:val="00887C3D"/>
    <w:pPr>
      <w:keepNext/>
      <w:keepLines/>
      <w:spacing w:before="200" w:after="60" w:line="240" w:lineRule="auto"/>
      <w:outlineLvl w:val="2"/>
    </w:pPr>
    <w:rPr>
      <w:rFonts w:ascii="Frutiger LT Com 45 Light" w:eastAsiaTheme="majorEastAsia" w:hAnsi="Frutiger LT Com 45 Light" w:cstheme="majorBidi"/>
      <w:b/>
      <w:color w:val="003764"/>
      <w:sz w:val="22"/>
      <w:szCs w:val="24"/>
    </w:rPr>
  </w:style>
  <w:style w:type="paragraph" w:styleId="Ttulo4">
    <w:name w:val="heading 4"/>
    <w:basedOn w:val="Ttulo3"/>
    <w:next w:val="Normal"/>
    <w:link w:val="Ttulo4Car"/>
    <w:uiPriority w:val="9"/>
    <w:unhideWhenUsed/>
    <w:rsid w:val="00006EFF"/>
    <w:pPr>
      <w:outlineLvl w:val="3"/>
    </w:pPr>
  </w:style>
  <w:style w:type="paragraph" w:styleId="Ttulo5">
    <w:name w:val="heading 5"/>
    <w:basedOn w:val="Ttulo4"/>
    <w:next w:val="Normal"/>
    <w:link w:val="Ttulo5Car"/>
    <w:uiPriority w:val="9"/>
    <w:unhideWhenUsed/>
    <w:rsid w:val="00006EFF"/>
    <w:pPr>
      <w:outlineLvl w:val="4"/>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rsid w:val="00D103CB"/>
    <w:pPr>
      <w:keepNext/>
      <w:keepLines/>
      <w:snapToGrid w:val="0"/>
      <w:spacing w:after="200" w:line="1000" w:lineRule="exact"/>
      <w:ind w:left="-142"/>
      <w:contextualSpacing/>
      <w:jc w:val="right"/>
    </w:pPr>
    <w:rPr>
      <w:rFonts w:eastAsiaTheme="majorEastAsia" w:cs="Times New Roman (Headings CS)"/>
      <w:color w:val="FFFFFF" w:themeColor="background1"/>
      <w:spacing w:val="-10"/>
      <w:kern w:val="28"/>
      <w:sz w:val="92"/>
      <w:szCs w:val="56"/>
      <w:lang w:val="en-AU"/>
    </w:rPr>
  </w:style>
  <w:style w:type="character" w:customStyle="1" w:styleId="TtuloCar">
    <w:name w:val="Título Car"/>
    <w:basedOn w:val="Fuentedeprrafopredeter"/>
    <w:link w:val="Ttulo"/>
    <w:uiPriority w:val="10"/>
    <w:rsid w:val="00D103CB"/>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tulo1Car">
    <w:name w:val="Título 1 Car"/>
    <w:basedOn w:val="Fuentedeprrafopredeter"/>
    <w:link w:val="Ttulo1"/>
    <w:uiPriority w:val="9"/>
    <w:rsid w:val="00887C3D"/>
    <w:rPr>
      <w:rFonts w:ascii="Frutiger LT Com 45 Light" w:eastAsiaTheme="majorEastAsia" w:hAnsi="Frutiger LT Com 45 Light" w:cstheme="majorBidi"/>
      <w:b/>
      <w:color w:val="003764"/>
      <w:sz w:val="40"/>
      <w:szCs w:val="32"/>
      <w:lang w:val="en-US"/>
    </w:rPr>
  </w:style>
  <w:style w:type="paragraph" w:styleId="Encabezado">
    <w:name w:val="header"/>
    <w:basedOn w:val="Normal"/>
    <w:link w:val="EncabezadoCar"/>
    <w:uiPriority w:val="99"/>
    <w:unhideWhenUsed/>
    <w:rsid w:val="00A77E6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A77E62"/>
  </w:style>
  <w:style w:type="paragraph" w:styleId="Piedepgina">
    <w:name w:val="footer"/>
    <w:basedOn w:val="Normal"/>
    <w:link w:val="PiedepginaCar"/>
    <w:uiPriority w:val="99"/>
    <w:unhideWhenUsed/>
    <w:rsid w:val="006A388C"/>
    <w:pPr>
      <w:tabs>
        <w:tab w:val="center" w:pos="4513"/>
        <w:tab w:val="right" w:pos="9026"/>
      </w:tabs>
      <w:spacing w:after="0" w:line="240" w:lineRule="auto"/>
    </w:pPr>
    <w:rPr>
      <w:sz w:val="14"/>
    </w:rPr>
  </w:style>
  <w:style w:type="character" w:customStyle="1" w:styleId="PiedepginaCar">
    <w:name w:val="Pie de página Car"/>
    <w:basedOn w:val="Fuentedeprrafopredeter"/>
    <w:link w:val="Piedepgina"/>
    <w:uiPriority w:val="99"/>
    <w:rsid w:val="006A388C"/>
    <w:rPr>
      <w:rFonts w:ascii="Frutiger LT Com 45 Light" w:hAnsi="Frutiger LT Com 45 Light"/>
      <w:sz w:val="14"/>
    </w:rPr>
  </w:style>
  <w:style w:type="character" w:customStyle="1" w:styleId="Ttulo2Car">
    <w:name w:val="Título 2 Car"/>
    <w:basedOn w:val="Fuentedeprrafopredeter"/>
    <w:link w:val="Ttulo2"/>
    <w:uiPriority w:val="9"/>
    <w:rsid w:val="00887C3D"/>
    <w:rPr>
      <w:rFonts w:ascii="Frutiger LT Com 45 Light" w:eastAsiaTheme="majorEastAsia" w:hAnsi="Frutiger LT Com 45 Light" w:cstheme="majorBidi"/>
      <w:b/>
      <w:color w:val="003764"/>
      <w:sz w:val="32"/>
      <w:szCs w:val="26"/>
      <w:lang w:val="en-US"/>
    </w:rPr>
  </w:style>
  <w:style w:type="character" w:customStyle="1" w:styleId="Ttulo3Car">
    <w:name w:val="Título 3 Car"/>
    <w:basedOn w:val="Fuentedeprrafopredeter"/>
    <w:link w:val="Ttulo3"/>
    <w:uiPriority w:val="9"/>
    <w:rsid w:val="00887C3D"/>
    <w:rPr>
      <w:rFonts w:ascii="Frutiger LT Com 45 Light" w:eastAsiaTheme="majorEastAsia" w:hAnsi="Frutiger LT Com 45 Light" w:cstheme="majorBidi"/>
      <w:b/>
      <w:color w:val="003764"/>
      <w:szCs w:val="24"/>
      <w:lang w:val="en-US"/>
    </w:rPr>
  </w:style>
  <w:style w:type="table" w:styleId="Tablaconcuadrcula">
    <w:name w:val="Table Grid"/>
    <w:basedOn w:val="Tabla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462CB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462CB3"/>
    <w:rPr>
      <w:rFonts w:ascii="Segoe UI" w:hAnsi="Segoe UI" w:cs="Segoe UI"/>
      <w:sz w:val="18"/>
      <w:szCs w:val="18"/>
    </w:rPr>
  </w:style>
  <w:style w:type="table" w:customStyle="1" w:styleId="TableGridLight1">
    <w:name w:val="Table Grid Light1"/>
    <w:basedOn w:val="Tabla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anormal"/>
    <w:uiPriority w:val="99"/>
    <w:rsid w:val="00472F2E"/>
    <w:pPr>
      <w:spacing w:after="0" w:line="240" w:lineRule="auto"/>
    </w:pPr>
    <w:rPr>
      <w:rFonts w:ascii="Inria Serif" w:hAnsi="Inria Serif" w:cs="Times New Roman (Body CS)"/>
      <w:color w:val="000000" w:themeColor="text1"/>
      <w:sz w:val="16"/>
    </w:rPr>
    <w:tblPr>
      <w:tblStyleRowBandSize w:val="1"/>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FFFFFF" w:themeFill="background1"/>
    </w:tcPr>
    <w:tblStylePr w:type="firstRow">
      <w:pPr>
        <w:wordWrap/>
        <w:spacing w:beforeLines="0" w:before="0" w:beforeAutospacing="0" w:afterLines="0" w:after="0" w:afterAutospacing="0"/>
      </w:pPr>
      <w:rPr>
        <w:rFonts w:ascii="Frutiger LT Com 65" w:hAnsi="Frutiger LT Com 65"/>
        <w:b/>
        <w:i w:val="0"/>
        <w:caps w:val="0"/>
        <w:smallCaps w:val="0"/>
        <w:color w:val="FFFFFF" w:themeColor="background1"/>
        <w:sz w:val="20"/>
      </w:rPr>
      <w:tblPr/>
      <w:trPr>
        <w:cantSplit w:val="0"/>
        <w:tblHeader/>
      </w:trPr>
      <w:tcPr>
        <w:tcBorders>
          <w:top w:val="nil"/>
          <w:left w:val="nil"/>
          <w:bottom w:val="nil"/>
          <w:right w:val="nil"/>
          <w:insideH w:val="nil"/>
          <w:insideV w:val="nil"/>
          <w:tl2br w:val="nil"/>
          <w:tr2bl w:val="nil"/>
        </w:tcBorders>
        <w:shd w:val="clear" w:color="auto" w:fill="0084AD"/>
        <w:tcMar>
          <w:top w:w="198" w:type="dxa"/>
          <w:left w:w="142" w:type="dxa"/>
          <w:bottom w:w="57" w:type="dxa"/>
          <w:right w:w="142" w:type="dxa"/>
        </w:tcMar>
      </w:tcPr>
    </w:tblStylePr>
  </w:style>
  <w:style w:type="numbering" w:customStyle="1" w:styleId="ListNumbers">
    <w:name w:val="ListNumbers"/>
    <w:uiPriority w:val="99"/>
    <w:rsid w:val="00EF6E85"/>
    <w:pPr>
      <w:numPr>
        <w:numId w:val="16"/>
      </w:numPr>
    </w:pPr>
  </w:style>
  <w:style w:type="paragraph" w:styleId="Listaconnmeros4">
    <w:name w:val="List Number 4"/>
    <w:basedOn w:val="Normal"/>
    <w:uiPriority w:val="99"/>
    <w:semiHidden/>
    <w:unhideWhenUsed/>
    <w:rsid w:val="00D04BE0"/>
    <w:pPr>
      <w:numPr>
        <w:numId w:val="9"/>
      </w:numPr>
      <w:ind w:left="1208" w:hanging="357"/>
      <w:contextualSpacing/>
    </w:pPr>
  </w:style>
  <w:style w:type="character" w:styleId="Hipervnculo">
    <w:name w:val="Hyperlink"/>
    <w:basedOn w:val="Fuentedeprrafopredeter"/>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aconnmeros">
    <w:name w:val="List Number"/>
    <w:basedOn w:val="Normal"/>
    <w:uiPriority w:val="99"/>
    <w:unhideWhenUsed/>
    <w:qFormat/>
    <w:rsid w:val="00D04BE0"/>
    <w:pPr>
      <w:numPr>
        <w:numId w:val="16"/>
      </w:numPr>
      <w:contextualSpacing/>
    </w:pPr>
  </w:style>
  <w:style w:type="paragraph" w:styleId="Listaconvietas">
    <w:name w:val="List Bullet"/>
    <w:basedOn w:val="Normal"/>
    <w:uiPriority w:val="99"/>
    <w:unhideWhenUsed/>
    <w:qFormat/>
    <w:rsid w:val="008429C5"/>
    <w:pPr>
      <w:numPr>
        <w:numId w:val="15"/>
      </w:numPr>
      <w:contextualSpacing/>
    </w:pPr>
  </w:style>
  <w:style w:type="paragraph" w:styleId="Listaconvietas2">
    <w:name w:val="List Bullet 2"/>
    <w:basedOn w:val="Normal"/>
    <w:uiPriority w:val="99"/>
    <w:unhideWhenUsed/>
    <w:rsid w:val="00192D2B"/>
    <w:pPr>
      <w:numPr>
        <w:ilvl w:val="1"/>
        <w:numId w:val="15"/>
      </w:numPr>
      <w:contextualSpacing/>
    </w:pPr>
  </w:style>
  <w:style w:type="paragraph" w:styleId="Listaconvietas3">
    <w:name w:val="List Bullet 3"/>
    <w:basedOn w:val="Normal"/>
    <w:uiPriority w:val="99"/>
    <w:unhideWhenUsed/>
    <w:rsid w:val="00192D2B"/>
    <w:pPr>
      <w:numPr>
        <w:ilvl w:val="2"/>
        <w:numId w:val="15"/>
      </w:numPr>
      <w:ind w:left="851"/>
      <w:contextualSpacing/>
    </w:pPr>
  </w:style>
  <w:style w:type="paragraph" w:styleId="Listaconvietas4">
    <w:name w:val="List Bullet 4"/>
    <w:basedOn w:val="Normal"/>
    <w:uiPriority w:val="99"/>
    <w:unhideWhenUsed/>
    <w:rsid w:val="008429C5"/>
    <w:pPr>
      <w:numPr>
        <w:ilvl w:val="3"/>
        <w:numId w:val="15"/>
      </w:numPr>
      <w:ind w:left="1135"/>
      <w:contextualSpacing/>
    </w:pPr>
  </w:style>
  <w:style w:type="paragraph" w:styleId="Listaconvietas5">
    <w:name w:val="List Bullet 5"/>
    <w:basedOn w:val="Normal"/>
    <w:uiPriority w:val="99"/>
    <w:unhideWhenUsed/>
    <w:rsid w:val="008429C5"/>
    <w:pPr>
      <w:numPr>
        <w:ilvl w:val="4"/>
        <w:numId w:val="15"/>
      </w:numPr>
      <w:ind w:left="1418"/>
      <w:contextualSpacing/>
    </w:pPr>
  </w:style>
  <w:style w:type="paragraph" w:styleId="Listaconnmeros2">
    <w:name w:val="List Number 2"/>
    <w:basedOn w:val="Normal"/>
    <w:uiPriority w:val="99"/>
    <w:unhideWhenUsed/>
    <w:rsid w:val="00D04BE0"/>
    <w:pPr>
      <w:numPr>
        <w:ilvl w:val="1"/>
        <w:numId w:val="16"/>
      </w:numPr>
      <w:contextualSpacing/>
    </w:pPr>
  </w:style>
  <w:style w:type="paragraph" w:styleId="Listaconnmeros3">
    <w:name w:val="List Number 3"/>
    <w:basedOn w:val="Normal"/>
    <w:uiPriority w:val="99"/>
    <w:unhideWhenUsed/>
    <w:rsid w:val="00D04BE0"/>
    <w:pPr>
      <w:numPr>
        <w:ilvl w:val="2"/>
        <w:numId w:val="16"/>
      </w:numPr>
      <w:ind w:left="851"/>
      <w:contextualSpacing/>
    </w:pPr>
  </w:style>
  <w:style w:type="paragraph" w:styleId="Listaconnmeros5">
    <w:name w:val="List Number 5"/>
    <w:basedOn w:val="Normal"/>
    <w:uiPriority w:val="99"/>
    <w:semiHidden/>
    <w:unhideWhenUsed/>
    <w:rsid w:val="00D04BE0"/>
    <w:pPr>
      <w:numPr>
        <w:numId w:val="10"/>
      </w:numPr>
      <w:ind w:left="1491" w:hanging="357"/>
      <w:contextualSpacing/>
    </w:pPr>
  </w:style>
  <w:style w:type="paragraph" w:styleId="Textonotapie">
    <w:name w:val="footnote text"/>
    <w:basedOn w:val="Normal"/>
    <w:link w:val="TextonotapieCar"/>
    <w:uiPriority w:val="99"/>
    <w:semiHidden/>
    <w:unhideWhenUsed/>
    <w:rsid w:val="0003526B"/>
    <w:pPr>
      <w:spacing w:line="240" w:lineRule="auto"/>
      <w:contextualSpacing/>
    </w:pPr>
    <w:rPr>
      <w:sz w:val="16"/>
      <w:szCs w:val="20"/>
    </w:rPr>
  </w:style>
  <w:style w:type="character" w:customStyle="1" w:styleId="TextonotapieCar">
    <w:name w:val="Texto nota pie Car"/>
    <w:basedOn w:val="Fuentedeprrafopredeter"/>
    <w:link w:val="Textonotapie"/>
    <w:uiPriority w:val="99"/>
    <w:semiHidden/>
    <w:rsid w:val="0003526B"/>
    <w:rPr>
      <w:rFonts w:ascii="Frutiger LT Com 45 Light" w:hAnsi="Frutiger LT Com 45 Light"/>
      <w:sz w:val="16"/>
      <w:szCs w:val="20"/>
    </w:rPr>
  </w:style>
  <w:style w:type="character" w:styleId="Refdenotaalpie">
    <w:name w:val="footnote reference"/>
    <w:basedOn w:val="Fuentedeprrafopredeter"/>
    <w:uiPriority w:val="99"/>
    <w:semiHidden/>
    <w:unhideWhenUsed/>
    <w:rsid w:val="0003526B"/>
    <w:rPr>
      <w:rFonts w:ascii="Frutiger LT Com 45 Light" w:hAnsi="Frutiger LT Com 45 Light"/>
      <w:b w:val="0"/>
      <w:i w:val="0"/>
      <w:sz w:val="16"/>
      <w:vertAlign w:val="superscript"/>
    </w:rPr>
  </w:style>
  <w:style w:type="paragraph" w:styleId="TD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DC1">
    <w:name w:val="toc 1"/>
    <w:basedOn w:val="Normal"/>
    <w:next w:val="Normal"/>
    <w:autoRedefine/>
    <w:uiPriority w:val="39"/>
    <w:unhideWhenUsed/>
    <w:rsid w:val="00D103CB"/>
    <w:pPr>
      <w:numPr>
        <w:numId w:val="19"/>
      </w:numPr>
      <w:spacing w:before="120" w:after="0"/>
      <w:contextualSpacing/>
    </w:pPr>
    <w:rPr>
      <w:rFonts w:cs="Times New Roman (Body CS)"/>
      <w:b/>
    </w:rPr>
  </w:style>
  <w:style w:type="paragraph" w:styleId="TDC3">
    <w:name w:val="toc 3"/>
    <w:basedOn w:val="Normal"/>
    <w:next w:val="Normal"/>
    <w:autoRedefine/>
    <w:uiPriority w:val="39"/>
    <w:unhideWhenUsed/>
    <w:rsid w:val="002D4A7A"/>
    <w:pPr>
      <w:numPr>
        <w:ilvl w:val="2"/>
        <w:numId w:val="19"/>
      </w:numPr>
      <w:spacing w:before="40" w:after="0"/>
      <w:contextualSpacing/>
    </w:pPr>
    <w:rPr>
      <w:i/>
      <w:sz w:val="18"/>
    </w:rPr>
  </w:style>
  <w:style w:type="numbering" w:customStyle="1" w:styleId="TOC">
    <w:name w:val="TOC"/>
    <w:uiPriority w:val="99"/>
    <w:rsid w:val="00264847"/>
    <w:pPr>
      <w:numPr>
        <w:numId w:val="18"/>
      </w:numPr>
    </w:pPr>
  </w:style>
  <w:style w:type="character" w:customStyle="1" w:styleId="Ttulo4Car">
    <w:name w:val="Título 4 Car"/>
    <w:basedOn w:val="Fuentedeprrafopredeter"/>
    <w:link w:val="Ttulo4"/>
    <w:uiPriority w:val="9"/>
    <w:rsid w:val="00006EFF"/>
    <w:rPr>
      <w:rFonts w:ascii="Frutiger LT Com 45 Light" w:eastAsiaTheme="majorEastAsia" w:hAnsi="Frutiger LT Com 45 Light" w:cstheme="majorBidi"/>
      <w:b/>
      <w:caps/>
      <w:color w:val="000000" w:themeColor="text1"/>
      <w:szCs w:val="24"/>
    </w:rPr>
  </w:style>
  <w:style w:type="character" w:customStyle="1" w:styleId="Ttulo5Car">
    <w:name w:val="Título 5 Car"/>
    <w:basedOn w:val="Fuentedeprrafopredeter"/>
    <w:link w:val="Ttulo5"/>
    <w:uiPriority w:val="9"/>
    <w:rsid w:val="00006EFF"/>
    <w:rPr>
      <w:rFonts w:ascii="Frutiger LT Com 45 Light" w:eastAsiaTheme="majorEastAsia" w:hAnsi="Frutiger LT Com 45 Light" w:cstheme="majorBidi"/>
      <w:b/>
      <w:caps/>
      <w:color w:val="000000" w:themeColor="text1"/>
      <w:szCs w:val="24"/>
    </w:rPr>
  </w:style>
  <w:style w:type="table" w:styleId="Tablanormal4">
    <w:name w:val="Plain Table 4"/>
    <w:basedOn w:val="Tablanormal"/>
    <w:uiPriority w:val="44"/>
    <w:rsid w:val="0056462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5646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183BCA"/>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183BC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183BC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1clara">
    <w:name w:val="Grid Table 1 Light"/>
    <w:basedOn w:val="Tablanormal"/>
    <w:uiPriority w:val="46"/>
    <w:rsid w:val="00183BC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183BCA"/>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183BCA"/>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840836"/>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Prrafodelista">
    <w:name w:val="List Paragraph"/>
    <w:basedOn w:val="Normal"/>
    <w:link w:val="PrrafodelistaCar"/>
    <w:uiPriority w:val="34"/>
    <w:qFormat/>
    <w:rsid w:val="00782FB5"/>
    <w:pPr>
      <w:ind w:left="720"/>
      <w:contextualSpacing/>
    </w:pPr>
  </w:style>
  <w:style w:type="paragraph" w:styleId="Subttulo">
    <w:name w:val="Subtitle"/>
    <w:basedOn w:val="Normal"/>
    <w:next w:val="Normal"/>
    <w:link w:val="SubttuloCar"/>
    <w:uiPriority w:val="11"/>
    <w:rsid w:val="00D103CB"/>
    <w:pPr>
      <w:keepNext/>
      <w:keepLines/>
      <w:numPr>
        <w:ilvl w:val="1"/>
      </w:numPr>
      <w:snapToGrid w:val="0"/>
      <w:spacing w:before="240" w:after="0" w:line="620" w:lineRule="exact"/>
      <w:ind w:left="-142"/>
      <w:jc w:val="right"/>
    </w:pPr>
    <w:rPr>
      <w:rFonts w:ascii="Inria Serif" w:eastAsiaTheme="minorEastAsia" w:hAnsi="Inria Serif" w:cs="Times New Roman (Body CS)"/>
      <w:i/>
      <w:color w:val="8AE2D1"/>
      <w:sz w:val="56"/>
      <w:szCs w:val="64"/>
      <w:lang w:val="en-AU"/>
    </w:rPr>
  </w:style>
  <w:style w:type="character" w:customStyle="1" w:styleId="SubttuloCar">
    <w:name w:val="Subtítulo Car"/>
    <w:basedOn w:val="Fuentedeprrafopredeter"/>
    <w:link w:val="Subttulo"/>
    <w:uiPriority w:val="11"/>
    <w:rsid w:val="00D103CB"/>
    <w:rPr>
      <w:rFonts w:ascii="Inria Serif" w:eastAsiaTheme="minorEastAsia" w:hAnsi="Inria Serif" w:cs="Times New Roman (Body CS)"/>
      <w:i/>
      <w:color w:val="8AE2D1"/>
      <w:sz w:val="56"/>
      <w:szCs w:val="64"/>
      <w:lang w:val="en-AU"/>
    </w:rPr>
  </w:style>
  <w:style w:type="table" w:customStyle="1" w:styleId="WSI-Table1">
    <w:name w:val="WSI - Table1"/>
    <w:basedOn w:val="Tablanormal"/>
    <w:uiPriority w:val="99"/>
    <w:rsid w:val="00887C3D"/>
    <w:pPr>
      <w:spacing w:after="0" w:line="240" w:lineRule="auto"/>
    </w:pPr>
    <w:rPr>
      <w:rFonts w:ascii="Frutiger LT Com 45 Light" w:hAnsi="Frutiger LT Com 45 Light"/>
      <w:color w:val="000000" w:themeColor="text1"/>
      <w:sz w:val="20"/>
    </w:rPr>
    <w:tblPr>
      <w:tblBorders>
        <w:top w:val="single" w:sz="8" w:space="0" w:color="003B5C"/>
        <w:left w:val="single" w:sz="8" w:space="0" w:color="003B5C"/>
        <w:bottom w:val="single" w:sz="8" w:space="0" w:color="003B5C"/>
        <w:right w:val="single" w:sz="8" w:space="0" w:color="003B5C"/>
        <w:insideH w:val="single" w:sz="8" w:space="0" w:color="003B5C"/>
        <w:insideV w:val="single" w:sz="8" w:space="0" w:color="003B5C"/>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tcBorders>
          <w:top w:val="single" w:sz="8" w:space="0" w:color="003B5C"/>
          <w:left w:val="single" w:sz="8" w:space="0" w:color="003B5C"/>
          <w:bottom w:val="single" w:sz="8" w:space="0" w:color="003B5C"/>
          <w:right w:val="single" w:sz="8" w:space="0" w:color="003B5C"/>
          <w:insideH w:val="single" w:sz="8" w:space="0" w:color="003B5C"/>
          <w:insideV w:val="single" w:sz="8" w:space="0" w:color="003B5C"/>
          <w:tl2br w:val="nil"/>
          <w:tr2bl w:val="nil"/>
        </w:tcBorders>
        <w:shd w:val="clear" w:color="auto" w:fill="003B5C"/>
      </w:tcPr>
    </w:tblStylePr>
  </w:style>
  <w:style w:type="paragraph" w:customStyle="1" w:styleId="DocumentTitle">
    <w:name w:val="Document Title"/>
    <w:basedOn w:val="Normal"/>
    <w:qFormat/>
    <w:rsid w:val="00887C3D"/>
    <w:rPr>
      <w:rFonts w:ascii="Inria Serif" w:hAnsi="Inria Serif"/>
      <w:b/>
      <w:color w:val="0084AD"/>
      <w:sz w:val="50"/>
      <w:szCs w:val="50"/>
    </w:rPr>
  </w:style>
  <w:style w:type="table" w:customStyle="1" w:styleId="TableGrid1">
    <w:name w:val="Table Grid1"/>
    <w:basedOn w:val="Tablanormal"/>
    <w:next w:val="Tablaconcuadrcula"/>
    <w:uiPriority w:val="39"/>
    <w:rsid w:val="00D212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WSI-Table2">
    <w:name w:val="WSI - Table2"/>
    <w:basedOn w:val="Tablanormal"/>
    <w:uiPriority w:val="99"/>
    <w:rsid w:val="00453B91"/>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character" w:customStyle="1" w:styleId="PrrafodelistaCar">
    <w:name w:val="Párrafo de lista Car"/>
    <w:basedOn w:val="Fuentedeprrafopredeter"/>
    <w:link w:val="Prrafodelista"/>
    <w:uiPriority w:val="34"/>
    <w:rsid w:val="009D65C1"/>
    <w:rPr>
      <w:rFonts w:ascii="Frutiger LT Com 55 Roman" w:hAnsi="Frutiger LT Com 55 Roman"/>
      <w:sz w:val="20"/>
      <w:lang w:val="en-US"/>
    </w:rPr>
  </w:style>
  <w:style w:type="character" w:customStyle="1" w:styleId="hps">
    <w:name w:val="hps"/>
    <w:basedOn w:val="Fuentedeprrafopredeter"/>
    <w:rsid w:val="009D65C1"/>
  </w:style>
  <w:style w:type="paragraph" w:styleId="Revisin">
    <w:name w:val="Revision"/>
    <w:hidden/>
    <w:uiPriority w:val="99"/>
    <w:semiHidden/>
    <w:rsid w:val="0025767E"/>
    <w:pPr>
      <w:spacing w:after="0" w:line="240" w:lineRule="auto"/>
    </w:pPr>
    <w:rPr>
      <w:rFonts w:ascii="Frutiger LT Com 55 Roman" w:hAnsi="Frutiger LT Com 55 Roman"/>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4335684">
      <w:bodyDiv w:val="1"/>
      <w:marLeft w:val="0"/>
      <w:marRight w:val="0"/>
      <w:marTop w:val="0"/>
      <w:marBottom w:val="0"/>
      <w:divBdr>
        <w:top w:val="none" w:sz="0" w:space="0" w:color="auto"/>
        <w:left w:val="none" w:sz="0" w:space="0" w:color="auto"/>
        <w:bottom w:val="none" w:sz="0" w:space="0" w:color="auto"/>
        <w:right w:val="none" w:sz="0" w:space="0" w:color="auto"/>
      </w:divBdr>
    </w:div>
    <w:div w:id="1111435571">
      <w:bodyDiv w:val="1"/>
      <w:marLeft w:val="0"/>
      <w:marRight w:val="0"/>
      <w:marTop w:val="0"/>
      <w:marBottom w:val="0"/>
      <w:divBdr>
        <w:top w:val="none" w:sz="0" w:space="0" w:color="auto"/>
        <w:left w:val="none" w:sz="0" w:space="0" w:color="auto"/>
        <w:bottom w:val="none" w:sz="0" w:space="0" w:color="auto"/>
        <w:right w:val="none" w:sz="0" w:space="0" w:color="auto"/>
      </w:divBdr>
    </w:div>
    <w:div w:id="1153329559">
      <w:bodyDiv w:val="1"/>
      <w:marLeft w:val="0"/>
      <w:marRight w:val="0"/>
      <w:marTop w:val="0"/>
      <w:marBottom w:val="0"/>
      <w:divBdr>
        <w:top w:val="none" w:sz="0" w:space="0" w:color="auto"/>
        <w:left w:val="none" w:sz="0" w:space="0" w:color="auto"/>
        <w:bottom w:val="none" w:sz="0" w:space="0" w:color="auto"/>
        <w:right w:val="none" w:sz="0" w:space="0" w:color="auto"/>
      </w:divBdr>
    </w:div>
    <w:div w:id="1464032987">
      <w:bodyDiv w:val="1"/>
      <w:marLeft w:val="0"/>
      <w:marRight w:val="0"/>
      <w:marTop w:val="0"/>
      <w:marBottom w:val="0"/>
      <w:divBdr>
        <w:top w:val="none" w:sz="0" w:space="0" w:color="auto"/>
        <w:left w:val="none" w:sz="0" w:space="0" w:color="auto"/>
        <w:bottom w:val="none" w:sz="0" w:space="0" w:color="auto"/>
        <w:right w:val="none" w:sz="0" w:space="0" w:color="auto"/>
      </w:divBdr>
    </w:div>
    <w:div w:id="1636910701">
      <w:bodyDiv w:val="1"/>
      <w:marLeft w:val="0"/>
      <w:marRight w:val="0"/>
      <w:marTop w:val="0"/>
      <w:marBottom w:val="0"/>
      <w:divBdr>
        <w:top w:val="none" w:sz="0" w:space="0" w:color="auto"/>
        <w:left w:val="none" w:sz="0" w:space="0" w:color="auto"/>
        <w:bottom w:val="none" w:sz="0" w:space="0" w:color="auto"/>
        <w:right w:val="none" w:sz="0" w:space="0" w:color="auto"/>
      </w:divBdr>
    </w:div>
    <w:div w:id="1816481875">
      <w:bodyDiv w:val="1"/>
      <w:marLeft w:val="0"/>
      <w:marRight w:val="0"/>
      <w:marTop w:val="0"/>
      <w:marBottom w:val="0"/>
      <w:divBdr>
        <w:top w:val="none" w:sz="0" w:space="0" w:color="auto"/>
        <w:left w:val="none" w:sz="0" w:space="0" w:color="auto"/>
        <w:bottom w:val="none" w:sz="0" w:space="0" w:color="auto"/>
        <w:right w:val="none" w:sz="0" w:space="0" w:color="auto"/>
      </w:divBdr>
    </w:div>
    <w:div w:id="2128113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ne%20Stokie\Dropbox%20(WS%20Secretariat)\WS\Templates\NEW%20Brand\WSI_doc_cover_v4.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787DE-C60F-4FF1-B912-53F0001CE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WSI_doc_cover_v4.0.dotx</Template>
  <TotalTime>0</TotalTime>
  <Pages>8</Pages>
  <Words>1530</Words>
  <Characters>8418</Characters>
  <Application>Microsoft Office Word</Application>
  <DocSecurity>0</DocSecurity>
  <Lines>70</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 Stokie</dc:creator>
  <cp:keywords/>
  <dc:description/>
  <cp:lastModifiedBy>Luis Felipe Restrepo Arguello</cp:lastModifiedBy>
  <cp:revision>2</cp:revision>
  <cp:lastPrinted>2020-03-07T21:51:00Z</cp:lastPrinted>
  <dcterms:created xsi:type="dcterms:W3CDTF">2020-10-14T01:28:00Z</dcterms:created>
  <dcterms:modified xsi:type="dcterms:W3CDTF">2020-10-14T01:28:00Z</dcterms:modified>
</cp:coreProperties>
</file>